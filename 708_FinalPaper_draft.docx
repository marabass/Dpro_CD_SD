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8B29" w14:textId="2D083E18" w:rsidR="00A97E9E" w:rsidRP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The evolution of sexual dimorphism and condition dependence in </w:t>
      </w:r>
      <w:r w:rsidRPr="00A97E9E">
        <w:rPr>
          <w:rFonts w:ascii="Times New Roman" w:hAnsi="Times New Roman" w:cs="Times New Roman"/>
          <w:b/>
          <w:bCs/>
          <w:i/>
          <w:iCs/>
        </w:rPr>
        <w:t xml:space="preserve">Drosophila </w:t>
      </w:r>
      <w:proofErr w:type="spellStart"/>
      <w:r w:rsidRPr="00A97E9E">
        <w:rPr>
          <w:rFonts w:ascii="Times New Roman" w:hAnsi="Times New Roman" w:cs="Times New Roman"/>
          <w:b/>
          <w:bCs/>
          <w:i/>
          <w:iCs/>
        </w:rPr>
        <w:t>prolongata</w:t>
      </w:r>
      <w:proofErr w:type="spellEnd"/>
      <w:r w:rsidRPr="00A97E9E">
        <w:rPr>
          <w:rFonts w:ascii="Times New Roman" w:hAnsi="Times New Roman" w:cs="Times New Roman"/>
          <w:b/>
          <w:bCs/>
        </w:rPr>
        <w:t xml:space="preserve"> </w:t>
      </w:r>
    </w:p>
    <w:p w14:paraId="1E578D96" w14:textId="77777777" w:rsidR="00A97E9E" w:rsidRPr="00A97E9E" w:rsidRDefault="00A97E9E">
      <w:pPr>
        <w:rPr>
          <w:rFonts w:ascii="Times New Roman" w:hAnsi="Times New Roman" w:cs="Times New Roman"/>
          <w:b/>
          <w:bCs/>
        </w:rPr>
      </w:pPr>
    </w:p>
    <w:p w14:paraId="4C8EB459" w14:textId="3082A097" w:rsidR="00C27683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Background </w:t>
      </w:r>
    </w:p>
    <w:p w14:paraId="1C8ED2EE" w14:textId="6DD8B821" w:rsidR="00A97E9E" w:rsidRDefault="00A97E9E" w:rsidP="00464648">
      <w:pPr>
        <w:ind w:firstLine="720"/>
        <w:rPr>
          <w:rFonts w:ascii="Times New Roman" w:hAnsi="Times New Roman" w:cs="Times New Roman"/>
        </w:rPr>
      </w:pPr>
      <w:r w:rsidRPr="00A97E9E">
        <w:rPr>
          <w:rFonts w:ascii="Times New Roman" w:hAnsi="Times New Roman" w:cs="Times New Roman"/>
        </w:rPr>
        <w:t xml:space="preserve">The evolution of </w:t>
      </w:r>
      <w:r w:rsidR="00FF0272">
        <w:rPr>
          <w:rFonts w:ascii="Times New Roman" w:hAnsi="Times New Roman" w:cs="Times New Roman"/>
        </w:rPr>
        <w:t xml:space="preserve">divergent </w:t>
      </w:r>
      <w:r w:rsidRPr="00A97E9E">
        <w:rPr>
          <w:rFonts w:ascii="Times New Roman" w:hAnsi="Times New Roman" w:cs="Times New Roman"/>
        </w:rPr>
        <w:t xml:space="preserve">form and function </w:t>
      </w:r>
      <w:r w:rsidR="007629BD">
        <w:rPr>
          <w:rFonts w:ascii="Times New Roman" w:hAnsi="Times New Roman" w:cs="Times New Roman"/>
        </w:rPr>
        <w:t>in traits expressed in both</w:t>
      </w:r>
      <w:r w:rsidRPr="00A97E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sexes, called sexual dimorphism, provides </w:t>
      </w:r>
      <w:r w:rsidR="00464648">
        <w:rPr>
          <w:rFonts w:ascii="Times New Roman" w:hAnsi="Times New Roman" w:cs="Times New Roman"/>
        </w:rPr>
        <w:t xml:space="preserve">a framework for studying the evolutionary and developmental mechanisms that underlie within-species variation. </w:t>
      </w:r>
    </w:p>
    <w:p w14:paraId="04FF8386" w14:textId="2EC28EB4" w:rsidR="008754C1" w:rsidRDefault="008754C1" w:rsidP="00FF02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Sex-specific trait expression often manifests </w:t>
      </w:r>
      <w:r w:rsidR="00FF0272">
        <w:rPr>
          <w:rFonts w:ascii="Times New Roman" w:hAnsi="Times New Roman" w:cs="Times New Roman"/>
        </w:rPr>
        <w:t>as male trait exaggeration (</w:t>
      </w:r>
      <w:proofErr w:type="spellStart"/>
      <w:r w:rsidR="00FF0272">
        <w:rPr>
          <w:rFonts w:ascii="Times New Roman" w:hAnsi="Times New Roman" w:cs="Times New Roman"/>
        </w:rPr>
        <w:t>Emlen</w:t>
      </w:r>
      <w:proofErr w:type="spellEnd"/>
      <w:r w:rsidR="00FF0272">
        <w:rPr>
          <w:rFonts w:ascii="Times New Roman" w:hAnsi="Times New Roman" w:cs="Times New Roman"/>
        </w:rPr>
        <w:t>, 2008)</w:t>
      </w:r>
      <w:r>
        <w:rPr>
          <w:rFonts w:ascii="Times New Roman" w:hAnsi="Times New Roman" w:cs="Times New Roman"/>
        </w:rPr>
        <w:t xml:space="preserve">. </w:t>
      </w:r>
      <w:r w:rsidR="00FF0272">
        <w:rPr>
          <w:rFonts w:ascii="Times New Roman" w:hAnsi="Times New Roman" w:cs="Times New Roman"/>
        </w:rPr>
        <w:t xml:space="preserve">Strong sexual selection on males, via inter- and intrasexual competition </w:t>
      </w:r>
      <w:r w:rsidR="007629BD">
        <w:rPr>
          <w:rFonts w:ascii="Times New Roman" w:hAnsi="Times New Roman" w:cs="Times New Roman"/>
        </w:rPr>
        <w:t xml:space="preserve">tends to favour exaggerated traits (i.e.., traits that scale disproportionately with body size). Despite their advantage in </w:t>
      </w:r>
      <w:r w:rsidR="00E20991">
        <w:rPr>
          <w:rFonts w:ascii="Times New Roman" w:hAnsi="Times New Roman" w:cs="Times New Roman"/>
        </w:rPr>
        <w:t xml:space="preserve">sexual competition, these traits are energetically costly to express. </w:t>
      </w:r>
      <w:r w:rsidR="00FF0272">
        <w:rPr>
          <w:rFonts w:ascii="Times New Roman" w:hAnsi="Times New Roman" w:cs="Times New Roman"/>
        </w:rPr>
        <w:t>Therefore, the</w:t>
      </w:r>
      <w:r w:rsidR="00464648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evolution of</w:t>
      </w:r>
      <w:r w:rsidR="00FF0272">
        <w:rPr>
          <w:rFonts w:ascii="Times New Roman" w:hAnsi="Times New Roman" w:cs="Times New Roman"/>
        </w:rPr>
        <w:t xml:space="preserve"> </w:t>
      </w:r>
      <w:r w:rsidR="007629BD">
        <w:rPr>
          <w:rFonts w:ascii="Times New Roman" w:hAnsi="Times New Roman" w:cs="Times New Roman"/>
        </w:rPr>
        <w:t>sexually selected traits</w:t>
      </w:r>
      <w:r w:rsidR="00464648">
        <w:rPr>
          <w:rFonts w:ascii="Times New Roman" w:hAnsi="Times New Roman" w:cs="Times New Roman"/>
        </w:rPr>
        <w:t xml:space="preserve"> reflects a trade-off between the cost of exaggerated trait expression and its advantage in sexual competition (Rowe and Houle, 1996). Theory </w:t>
      </w:r>
      <w:r w:rsidR="00FF0272">
        <w:rPr>
          <w:rFonts w:ascii="Times New Roman" w:hAnsi="Times New Roman" w:cs="Times New Roman"/>
        </w:rPr>
        <w:t>predicts tha</w:t>
      </w:r>
      <w:r w:rsidR="00BF703C">
        <w:rPr>
          <w:rFonts w:ascii="Times New Roman" w:hAnsi="Times New Roman" w:cs="Times New Roman"/>
        </w:rPr>
        <w:t>t by expressing a form of developmental plasticity called condition-dependence in the sexually selected trait,</w:t>
      </w:r>
      <w:r w:rsidR="00156D69">
        <w:rPr>
          <w:rFonts w:ascii="Times New Roman" w:hAnsi="Times New Roman" w:cs="Times New Roman"/>
        </w:rPr>
        <w:t xml:space="preserve"> individuals </w:t>
      </w:r>
      <w:r w:rsidR="00BF703C">
        <w:rPr>
          <w:rFonts w:ascii="Times New Roman" w:hAnsi="Times New Roman" w:cs="Times New Roman"/>
        </w:rPr>
        <w:t xml:space="preserve">can </w:t>
      </w:r>
      <w:r w:rsidR="00156D69">
        <w:rPr>
          <w:rFonts w:ascii="Times New Roman" w:hAnsi="Times New Roman" w:cs="Times New Roman"/>
        </w:rPr>
        <w:t>optimize the benefit of exaggerated trait growth, allowing for further evolutionary response</w:t>
      </w:r>
      <w:r w:rsidR="00BF703C">
        <w:rPr>
          <w:rFonts w:ascii="Times New Roman" w:hAnsi="Times New Roman" w:cs="Times New Roman"/>
        </w:rPr>
        <w:t xml:space="preserve"> (i.e., trait exaggeration)</w:t>
      </w:r>
      <w:r w:rsidR="00156D69">
        <w:rPr>
          <w:rFonts w:ascii="Times New Roman" w:hAnsi="Times New Roman" w:cs="Times New Roman"/>
        </w:rPr>
        <w:t xml:space="preserve">. </w:t>
      </w:r>
      <w:r w:rsidR="00BF703C">
        <w:rPr>
          <w:rFonts w:ascii="Times New Roman" w:hAnsi="Times New Roman" w:cs="Times New Roman"/>
        </w:rPr>
        <w:t>M</w:t>
      </w:r>
      <w:r w:rsidR="00156D69" w:rsidRPr="00156D69">
        <w:rPr>
          <w:rFonts w:ascii="Times New Roman" w:hAnsi="Times New Roman" w:cs="Times New Roman"/>
        </w:rPr>
        <w:t>ales with greater access to metabolic resources</w:t>
      </w:r>
      <w:r w:rsidR="00E20991">
        <w:rPr>
          <w:rFonts w:ascii="Times New Roman" w:hAnsi="Times New Roman" w:cs="Times New Roman"/>
        </w:rPr>
        <w:t xml:space="preserve"> (i.e., in good condition)</w:t>
      </w:r>
      <w:r w:rsidR="00156D69" w:rsidRPr="00156D69">
        <w:rPr>
          <w:rFonts w:ascii="Times New Roman" w:hAnsi="Times New Roman" w:cs="Times New Roman"/>
        </w:rPr>
        <w:t>, will grow to be larger</w:t>
      </w:r>
      <w:r w:rsidR="00BF703C">
        <w:rPr>
          <w:rFonts w:ascii="Times New Roman" w:hAnsi="Times New Roman" w:cs="Times New Roman"/>
        </w:rPr>
        <w:t xml:space="preserve">, </w:t>
      </w:r>
      <w:r w:rsidR="00156D69" w:rsidRPr="00156D69">
        <w:rPr>
          <w:rFonts w:ascii="Times New Roman" w:hAnsi="Times New Roman" w:cs="Times New Roman"/>
        </w:rPr>
        <w:t xml:space="preserve">and larger males will allocate more resources to traits that </w:t>
      </w:r>
      <w:r w:rsidR="00A8690D">
        <w:rPr>
          <w:rFonts w:ascii="Times New Roman" w:hAnsi="Times New Roman" w:cs="Times New Roman"/>
        </w:rPr>
        <w:t>accrue</w:t>
      </w:r>
      <w:r w:rsidR="00156D69" w:rsidRPr="00156D69">
        <w:rPr>
          <w:rFonts w:ascii="Times New Roman" w:hAnsi="Times New Roman" w:cs="Times New Roman"/>
        </w:rPr>
        <w:t xml:space="preserve"> benefits in sexual competition while still </w:t>
      </w:r>
      <w:r w:rsidR="00A8690D">
        <w:rPr>
          <w:rFonts w:ascii="Times New Roman" w:hAnsi="Times New Roman" w:cs="Times New Roman"/>
        </w:rPr>
        <w:t xml:space="preserve">incurring </w:t>
      </w:r>
      <w:r w:rsidR="00E20991">
        <w:rPr>
          <w:rFonts w:ascii="Times New Roman" w:hAnsi="Times New Roman" w:cs="Times New Roman"/>
        </w:rPr>
        <w:t>a</w:t>
      </w:r>
      <w:r w:rsidR="00A8690D">
        <w:rPr>
          <w:rFonts w:ascii="Times New Roman" w:hAnsi="Times New Roman" w:cs="Times New Roman"/>
        </w:rPr>
        <w:t>n equivalent cost of trait exaggeration as low condition individuals</w:t>
      </w:r>
      <w:r w:rsidR="00BF703C">
        <w:rPr>
          <w:rFonts w:ascii="Times New Roman" w:hAnsi="Times New Roman" w:cs="Times New Roman"/>
        </w:rPr>
        <w:t xml:space="preserve"> (</w:t>
      </w:r>
      <w:proofErr w:type="spellStart"/>
      <w:r w:rsidR="00BF703C">
        <w:rPr>
          <w:rFonts w:ascii="Times New Roman" w:hAnsi="Times New Roman" w:cs="Times New Roman"/>
        </w:rPr>
        <w:t>Bonduriansky</w:t>
      </w:r>
      <w:proofErr w:type="spellEnd"/>
      <w:r w:rsidR="00BF703C">
        <w:rPr>
          <w:rFonts w:ascii="Times New Roman" w:hAnsi="Times New Roman" w:cs="Times New Roman"/>
        </w:rPr>
        <w:t>, 2007)</w:t>
      </w:r>
      <w:r w:rsidR="00156D69" w:rsidRPr="00156D69">
        <w:rPr>
          <w:rFonts w:ascii="Times New Roman" w:hAnsi="Times New Roman" w:cs="Times New Roman"/>
        </w:rPr>
        <w:t xml:space="preserve">. </w:t>
      </w:r>
      <w:r w:rsidR="00E20991">
        <w:rPr>
          <w:rFonts w:ascii="Times New Roman" w:hAnsi="Times New Roman" w:cs="Times New Roman"/>
        </w:rPr>
        <w:t>Traits</w:t>
      </w:r>
      <w:r w:rsidR="009E357F">
        <w:rPr>
          <w:rFonts w:ascii="Times New Roman" w:hAnsi="Times New Roman" w:cs="Times New Roman"/>
        </w:rPr>
        <w:t xml:space="preserve"> that are subject to stronger directional sexual selection should evolve heightened condition dependence. Therefore, strong sexual selection on exaggerated male traits should give rise to the evolution of male-biased condition dependence.</w:t>
      </w:r>
      <w:r w:rsidR="00DB0846">
        <w:rPr>
          <w:rFonts w:ascii="Times New Roman" w:hAnsi="Times New Roman" w:cs="Times New Roman"/>
        </w:rPr>
        <w:t xml:space="preserve"> </w:t>
      </w:r>
      <w:r w:rsidR="006B54D1">
        <w:rPr>
          <w:rFonts w:ascii="Times New Roman" w:hAnsi="Times New Roman" w:cs="Times New Roman"/>
        </w:rPr>
        <w:t>Th</w:t>
      </w:r>
      <w:r w:rsidR="00DB0846">
        <w:rPr>
          <w:rFonts w:ascii="Times New Roman" w:hAnsi="Times New Roman" w:cs="Times New Roman"/>
        </w:rPr>
        <w:t>e</w:t>
      </w:r>
      <w:r w:rsidR="006B54D1">
        <w:rPr>
          <w:rFonts w:ascii="Times New Roman" w:hAnsi="Times New Roman" w:cs="Times New Roman"/>
        </w:rPr>
        <w:t xml:space="preserve"> relationship between sexually dimorphic trait expression and condition dependence has been demonstrated in several species</w:t>
      </w:r>
      <w:r w:rsidR="00156D69">
        <w:rPr>
          <w:rFonts w:ascii="Times New Roman" w:hAnsi="Times New Roman" w:cs="Times New Roman"/>
        </w:rPr>
        <w:t xml:space="preserve"> (</w:t>
      </w:r>
      <w:proofErr w:type="spellStart"/>
      <w:r w:rsidR="00156D69">
        <w:rPr>
          <w:rFonts w:ascii="Times New Roman" w:hAnsi="Times New Roman" w:cs="Times New Roman"/>
        </w:rPr>
        <w:t>Zinna</w:t>
      </w:r>
      <w:proofErr w:type="spellEnd"/>
      <w:r w:rsidR="00156D69">
        <w:rPr>
          <w:rFonts w:ascii="Times New Roman" w:hAnsi="Times New Roman" w:cs="Times New Roman"/>
        </w:rPr>
        <w:t xml:space="preserve"> et al., 2014</w:t>
      </w:r>
      <w:r w:rsidR="00982529">
        <w:rPr>
          <w:rFonts w:ascii="Times New Roman" w:hAnsi="Times New Roman" w:cs="Times New Roman"/>
        </w:rPr>
        <w:t xml:space="preserve">; </w:t>
      </w:r>
      <w:proofErr w:type="spellStart"/>
      <w:r w:rsidR="00982529">
        <w:rPr>
          <w:rFonts w:ascii="Times New Roman" w:hAnsi="Times New Roman" w:cs="Times New Roman"/>
        </w:rPr>
        <w:t>Oudin</w:t>
      </w:r>
      <w:proofErr w:type="spellEnd"/>
      <w:r w:rsidR="00982529">
        <w:rPr>
          <w:rFonts w:ascii="Times New Roman" w:hAnsi="Times New Roman" w:cs="Times New Roman"/>
        </w:rPr>
        <w:t xml:space="preserve"> et al. 2015</w:t>
      </w:r>
      <w:r w:rsidR="00156D69">
        <w:rPr>
          <w:rFonts w:ascii="Times New Roman" w:hAnsi="Times New Roman" w:cs="Times New Roman"/>
        </w:rPr>
        <w:t xml:space="preserve">), including </w:t>
      </w:r>
      <w:r w:rsidR="00982529" w:rsidRPr="00982529">
        <w:rPr>
          <w:rFonts w:ascii="Times New Roman" w:hAnsi="Times New Roman" w:cs="Times New Roman"/>
          <w:i/>
          <w:iCs/>
        </w:rPr>
        <w:t xml:space="preserve">Drosophila </w:t>
      </w:r>
      <w:r w:rsidR="006B54D1">
        <w:rPr>
          <w:rFonts w:ascii="Times New Roman" w:hAnsi="Times New Roman" w:cs="Times New Roman"/>
        </w:rPr>
        <w:t>(</w:t>
      </w:r>
      <w:proofErr w:type="spellStart"/>
      <w:r w:rsidR="00982529">
        <w:rPr>
          <w:rFonts w:ascii="Times New Roman" w:hAnsi="Times New Roman" w:cs="Times New Roman"/>
        </w:rPr>
        <w:t>Rohner</w:t>
      </w:r>
      <w:proofErr w:type="spellEnd"/>
      <w:r w:rsidR="00982529">
        <w:rPr>
          <w:rFonts w:ascii="Times New Roman" w:hAnsi="Times New Roman" w:cs="Times New Roman"/>
        </w:rPr>
        <w:t xml:space="preserve"> and </w:t>
      </w:r>
      <w:proofErr w:type="spellStart"/>
      <w:r w:rsidR="00982529">
        <w:rPr>
          <w:rFonts w:ascii="Times New Roman" w:hAnsi="Times New Roman" w:cs="Times New Roman"/>
        </w:rPr>
        <w:t>Blackenhorn</w:t>
      </w:r>
      <w:proofErr w:type="spellEnd"/>
      <w:r w:rsidR="00982529">
        <w:rPr>
          <w:rFonts w:ascii="Times New Roman" w:hAnsi="Times New Roman" w:cs="Times New Roman"/>
        </w:rPr>
        <w:t>, 2018</w:t>
      </w:r>
      <w:r w:rsidR="006B54D1">
        <w:rPr>
          <w:rFonts w:ascii="Times New Roman" w:hAnsi="Times New Roman" w:cs="Times New Roman"/>
        </w:rPr>
        <w:t xml:space="preserve">). </w:t>
      </w:r>
      <w:r w:rsidR="00C72DAC">
        <w:rPr>
          <w:rFonts w:ascii="Times New Roman" w:hAnsi="Times New Roman" w:cs="Times New Roman"/>
        </w:rPr>
        <w:t xml:space="preserve">  </w:t>
      </w:r>
    </w:p>
    <w:p w14:paraId="34EE51A9" w14:textId="7C999088" w:rsidR="00A97E9E" w:rsidRDefault="008754C1" w:rsidP="00464648">
      <w:pPr>
        <w:ind w:firstLine="720"/>
        <w:rPr>
          <w:rFonts w:ascii="Times New Roman" w:hAnsi="Times New Roman" w:cs="Times New Roman"/>
          <w:color w:val="FF0000"/>
        </w:rPr>
      </w:pPr>
      <w:r w:rsidRPr="008754C1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 w:rsidRPr="008754C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has evolved a suite of novel sex-specific traits and behaviours</w:t>
      </w:r>
      <w:r w:rsidR="00C72DAC">
        <w:rPr>
          <w:rFonts w:ascii="Times New Roman" w:hAnsi="Times New Roman" w:cs="Times New Roman"/>
        </w:rPr>
        <w:t xml:space="preserve">, </w:t>
      </w:r>
      <w:r w:rsidR="00DB0846">
        <w:rPr>
          <w:rFonts w:ascii="Times New Roman" w:hAnsi="Times New Roman" w:cs="Times New Roman"/>
        </w:rPr>
        <w:t xml:space="preserve">providing an interesting </w:t>
      </w:r>
      <w:r>
        <w:rPr>
          <w:rFonts w:ascii="Times New Roman" w:hAnsi="Times New Roman" w:cs="Times New Roman"/>
        </w:rPr>
        <w:t xml:space="preserve">framework for </w:t>
      </w:r>
      <w:r w:rsidR="00982529">
        <w:rPr>
          <w:rFonts w:ascii="Times New Roman" w:hAnsi="Times New Roman" w:cs="Times New Roman"/>
        </w:rPr>
        <w:t xml:space="preserve">understanding how and why </w:t>
      </w:r>
      <w:r>
        <w:rPr>
          <w:rFonts w:ascii="Times New Roman" w:hAnsi="Times New Roman" w:cs="Times New Roman"/>
        </w:rPr>
        <w:t xml:space="preserve">sexual dimorphism evolves. </w:t>
      </w:r>
      <w:r w:rsidR="00DB0846">
        <w:rPr>
          <w:rFonts w:ascii="Times New Roman" w:hAnsi="Times New Roman" w:cs="Times New Roman"/>
        </w:rPr>
        <w:t xml:space="preserve">Unlike </w:t>
      </w:r>
      <w:r w:rsidR="00DB0846" w:rsidRPr="00DB0846">
        <w:rPr>
          <w:rFonts w:ascii="Times New Roman" w:hAnsi="Times New Roman" w:cs="Times New Roman"/>
          <w:i/>
          <w:iCs/>
        </w:rPr>
        <w:t>D. melanogaster</w:t>
      </w:r>
      <w:r w:rsidR="00DB0846">
        <w:rPr>
          <w:rFonts w:ascii="Times New Roman" w:hAnsi="Times New Roman" w:cs="Times New Roman"/>
        </w:rPr>
        <w:t xml:space="preserve">, and most of the </w:t>
      </w:r>
      <w:r w:rsidR="00DB0846" w:rsidRPr="00DB0846">
        <w:rPr>
          <w:rFonts w:ascii="Times New Roman" w:hAnsi="Times New Roman" w:cs="Times New Roman"/>
          <w:i/>
          <w:iCs/>
        </w:rPr>
        <w:t>melanogaster</w:t>
      </w:r>
      <w:r w:rsidR="00DB0846">
        <w:rPr>
          <w:rFonts w:ascii="Times New Roman" w:hAnsi="Times New Roman" w:cs="Times New Roman"/>
        </w:rPr>
        <w:t xml:space="preserve"> species group, </w:t>
      </w:r>
      <w:r w:rsidR="00DB0846" w:rsidRPr="00DB0846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="00DB0846" w:rsidRPr="00DB0846">
        <w:rPr>
          <w:rFonts w:ascii="Times New Roman" w:hAnsi="Times New Roman" w:cs="Times New Roman"/>
          <w:i/>
          <w:iCs/>
        </w:rPr>
        <w:t>prolongata</w:t>
      </w:r>
      <w:proofErr w:type="spellEnd"/>
      <w:r w:rsidR="00DB0846" w:rsidRPr="00DB0846">
        <w:rPr>
          <w:rFonts w:ascii="Times New Roman" w:hAnsi="Times New Roman" w:cs="Times New Roman"/>
          <w:i/>
          <w:iCs/>
        </w:rPr>
        <w:t xml:space="preserve"> </w:t>
      </w:r>
      <w:r w:rsidR="00DB0846">
        <w:rPr>
          <w:rFonts w:ascii="Times New Roman" w:hAnsi="Times New Roman" w:cs="Times New Roman"/>
        </w:rPr>
        <w:t>exhibits a reversal in sexual (body) size dimorphism, with males being the larger sex. Furthermore, D.</w:t>
      </w:r>
      <w:r w:rsidRPr="008754C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754C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 </w:t>
      </w:r>
      <w:r w:rsidR="00DB0846">
        <w:rPr>
          <w:rFonts w:ascii="Times New Roman" w:hAnsi="Times New Roman" w:cs="Times New Roman"/>
        </w:rPr>
        <w:t>males express</w:t>
      </w:r>
      <w:r>
        <w:rPr>
          <w:rFonts w:ascii="Times New Roman" w:hAnsi="Times New Roman" w:cs="Times New Roman"/>
        </w:rPr>
        <w:t xml:space="preserve"> exaggerated, patterned foreleg</w:t>
      </w:r>
      <w:r w:rsidR="00DB0846">
        <w:rPr>
          <w:rFonts w:ascii="Times New Roman" w:hAnsi="Times New Roman" w:cs="Times New Roman"/>
        </w:rPr>
        <w:t xml:space="preserve">s. These exaggerated forelegs are associated with male-male combat for access to </w:t>
      </w:r>
      <w:r w:rsidR="00E20991">
        <w:rPr>
          <w:rFonts w:ascii="Times New Roman" w:hAnsi="Times New Roman" w:cs="Times New Roman"/>
        </w:rPr>
        <w:t>resources</w:t>
      </w:r>
      <w:r w:rsidR="00DB0846">
        <w:rPr>
          <w:rFonts w:ascii="Times New Roman" w:hAnsi="Times New Roman" w:cs="Times New Roman"/>
        </w:rPr>
        <w:t>, and a</w:t>
      </w:r>
      <w:r>
        <w:rPr>
          <w:rFonts w:ascii="Times New Roman" w:hAnsi="Times New Roman" w:cs="Times New Roman"/>
        </w:rPr>
        <w:t xml:space="preserve"> novel mating behaviour </w:t>
      </w:r>
      <w:r w:rsidR="00DB0846">
        <w:rPr>
          <w:rFonts w:ascii="Times New Roman" w:hAnsi="Times New Roman" w:cs="Times New Roman"/>
        </w:rPr>
        <w:t xml:space="preserve">called leg vibration, which increases </w:t>
      </w:r>
      <w:r w:rsidR="00E20991">
        <w:rPr>
          <w:rFonts w:ascii="Times New Roman" w:hAnsi="Times New Roman" w:cs="Times New Roman"/>
        </w:rPr>
        <w:t xml:space="preserve">female </w:t>
      </w:r>
      <w:r>
        <w:rPr>
          <w:rFonts w:ascii="Times New Roman" w:hAnsi="Times New Roman" w:cs="Times New Roman"/>
        </w:rPr>
        <w:t>receptivity to mating</w:t>
      </w:r>
      <w:r w:rsidR="00C72DAC">
        <w:rPr>
          <w:rFonts w:ascii="Times New Roman" w:hAnsi="Times New Roman" w:cs="Times New Roman"/>
        </w:rPr>
        <w:t xml:space="preserve"> (Setoguchi et al., 2014</w:t>
      </w:r>
      <w:r w:rsidR="00DB0846">
        <w:rPr>
          <w:rFonts w:ascii="Times New Roman" w:hAnsi="Times New Roman" w:cs="Times New Roman"/>
        </w:rPr>
        <w:t>; Amino and Matsuo</w:t>
      </w:r>
      <w:r w:rsidR="001F2647">
        <w:rPr>
          <w:rFonts w:ascii="Times New Roman" w:hAnsi="Times New Roman" w:cs="Times New Roman"/>
        </w:rPr>
        <w:t>, 2023</w:t>
      </w:r>
      <w:r w:rsidR="00C72D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7962827E" w14:textId="404A3431" w:rsidR="001347DF" w:rsidRPr="00DB0846" w:rsidRDefault="00C72D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A4DCD71" w14:textId="3DDD9B4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Hypothesis </w:t>
      </w:r>
    </w:p>
    <w:p w14:paraId="1141BFC7" w14:textId="3CF7DD2D" w:rsidR="007E5B40" w:rsidRDefault="001F2647" w:rsidP="001347DF">
      <w:pPr>
        <w:rPr>
          <w:rFonts w:ascii="Times New Roman" w:hAnsi="Times New Roman" w:cs="Times New Roman"/>
        </w:rPr>
      </w:pPr>
      <w:r w:rsidRPr="00FC429F">
        <w:rPr>
          <w:rFonts w:ascii="Times New Roman" w:hAnsi="Times New Roman" w:cs="Times New Roman"/>
        </w:rPr>
        <w:t>By evolving condition-dependent expression for sexually selected traits, individuals will optimize the trade-off between the advantage accrued in sexual competition vs the viability cost of express</w:t>
      </w:r>
      <w:r w:rsidR="00FC429F" w:rsidRPr="00FC429F">
        <w:rPr>
          <w:rFonts w:ascii="Times New Roman" w:hAnsi="Times New Roman" w:cs="Times New Roman"/>
        </w:rPr>
        <w:t xml:space="preserve">ing </w:t>
      </w:r>
      <w:r w:rsidRPr="00FC429F">
        <w:rPr>
          <w:rFonts w:ascii="Times New Roman" w:hAnsi="Times New Roman" w:cs="Times New Roman"/>
        </w:rPr>
        <w:t xml:space="preserve">an energetically costly trait. Males with greater access to metabolic resources will </w:t>
      </w:r>
      <w:r w:rsidR="00FC429F" w:rsidRPr="00FC429F">
        <w:rPr>
          <w:rFonts w:ascii="Times New Roman" w:hAnsi="Times New Roman" w:cs="Times New Roman"/>
        </w:rPr>
        <w:t xml:space="preserve">be able to </w:t>
      </w:r>
      <w:r w:rsidRPr="00FC429F">
        <w:rPr>
          <w:rFonts w:ascii="Times New Roman" w:hAnsi="Times New Roman" w:cs="Times New Roman"/>
        </w:rPr>
        <w:t>allocate more resources to the expression of exaggerated traits</w:t>
      </w:r>
      <w:r w:rsidR="00FC429F" w:rsidRPr="00FC429F">
        <w:rPr>
          <w:rFonts w:ascii="Times New Roman" w:hAnsi="Times New Roman" w:cs="Times New Roman"/>
        </w:rPr>
        <w:t>, while accruing a</w:t>
      </w:r>
      <w:r w:rsidR="00E20991">
        <w:rPr>
          <w:rFonts w:ascii="Times New Roman" w:hAnsi="Times New Roman" w:cs="Times New Roman"/>
        </w:rPr>
        <w:t>n equivalent</w:t>
      </w:r>
      <w:r w:rsidR="00FC429F" w:rsidRPr="00FC429F">
        <w:rPr>
          <w:rFonts w:ascii="Times New Roman" w:hAnsi="Times New Roman" w:cs="Times New Roman"/>
        </w:rPr>
        <w:t xml:space="preserve"> cost of sexually dimorphic trait expression, relative to males in ‘poor’ condition (i.e., having limited access to metabolic resources)</w:t>
      </w:r>
      <w:r w:rsidRPr="00FC429F">
        <w:rPr>
          <w:rFonts w:ascii="Times New Roman" w:hAnsi="Times New Roman" w:cs="Times New Roman"/>
        </w:rPr>
        <w:t xml:space="preserve">. </w:t>
      </w:r>
      <w:r w:rsidR="00FC429F" w:rsidRPr="00FC429F">
        <w:rPr>
          <w:rFonts w:ascii="Times New Roman" w:hAnsi="Times New Roman" w:cs="Times New Roman"/>
        </w:rPr>
        <w:t>Sexual selection will favour further trait exaggeration</w:t>
      </w:r>
      <w:r w:rsidR="001F22ED">
        <w:rPr>
          <w:rFonts w:ascii="Times New Roman" w:hAnsi="Times New Roman" w:cs="Times New Roman"/>
        </w:rPr>
        <w:t xml:space="preserve"> (i.e., disproportionate growth of the trait relative to the body)</w:t>
      </w:r>
      <w:r w:rsidR="00FC429F" w:rsidRPr="00FC429F">
        <w:rPr>
          <w:rFonts w:ascii="Times New Roman" w:hAnsi="Times New Roman" w:cs="Times New Roman"/>
        </w:rPr>
        <w:t xml:space="preserve">. Traits that are subject to stronger directional sexual selection will evolve to be more condition dependent. </w:t>
      </w:r>
    </w:p>
    <w:p w14:paraId="1914C549" w14:textId="77777777" w:rsidR="00E20991" w:rsidRDefault="00E20991" w:rsidP="001347DF">
      <w:pPr>
        <w:rPr>
          <w:rFonts w:ascii="Times New Roman" w:hAnsi="Times New Roman" w:cs="Times New Roman"/>
        </w:rPr>
      </w:pPr>
    </w:p>
    <w:p w14:paraId="14C305BB" w14:textId="0BECDE31" w:rsidR="007E5B40" w:rsidRDefault="007E5B40" w:rsidP="001347DF">
      <w:pPr>
        <w:rPr>
          <w:rFonts w:ascii="Times New Roman" w:hAnsi="Times New Roman" w:cs="Times New Roman"/>
          <w:b/>
          <w:bCs/>
        </w:rPr>
      </w:pPr>
      <w:r w:rsidRPr="007E5B40">
        <w:rPr>
          <w:rFonts w:ascii="Times New Roman" w:hAnsi="Times New Roman" w:cs="Times New Roman"/>
          <w:b/>
          <w:bCs/>
        </w:rPr>
        <w:t xml:space="preserve">Predictions </w:t>
      </w:r>
    </w:p>
    <w:p w14:paraId="472A972F" w14:textId="77777777" w:rsidR="00FC429F" w:rsidRDefault="00FC429F" w:rsidP="001347DF">
      <w:pPr>
        <w:rPr>
          <w:rFonts w:ascii="Times New Roman" w:hAnsi="Times New Roman" w:cs="Times New Roman"/>
          <w:b/>
          <w:bCs/>
        </w:rPr>
      </w:pPr>
    </w:p>
    <w:p w14:paraId="5E3BFC0D" w14:textId="46661560" w:rsidR="00FC429F" w:rsidRPr="007E5B40" w:rsidRDefault="00FC429F" w:rsidP="001347DF">
      <w:pPr>
        <w:rPr>
          <w:rFonts w:ascii="Times New Roman" w:hAnsi="Times New Roman" w:cs="Times New Roman"/>
          <w:b/>
          <w:bCs/>
        </w:rPr>
      </w:pPr>
      <w:r w:rsidRPr="001F22ED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  <w:b/>
          <w:bCs/>
        </w:rPr>
        <w:t xml:space="preserve"> </w:t>
      </w:r>
      <w:r w:rsidRPr="001F22ED">
        <w:rPr>
          <w:rFonts w:ascii="Times New Roman" w:hAnsi="Times New Roman" w:cs="Times New Roman"/>
        </w:rPr>
        <w:t>Reducing access to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r w:rsidR="001F22ED" w:rsidRPr="001F22ED">
        <w:rPr>
          <w:rFonts w:ascii="Times New Roman" w:hAnsi="Times New Roman" w:cs="Times New Roman"/>
        </w:rPr>
        <w:t>metabolic resources during the</w:t>
      </w:r>
      <w:r w:rsidR="001F22ED">
        <w:rPr>
          <w:rFonts w:ascii="Times New Roman" w:hAnsi="Times New Roman" w:cs="Times New Roman"/>
        </w:rPr>
        <w:t xml:space="preserve"> critical</w:t>
      </w:r>
      <w:r w:rsidR="001F22ED" w:rsidRPr="001F22ED">
        <w:rPr>
          <w:rFonts w:ascii="Times New Roman" w:hAnsi="Times New Roman" w:cs="Times New Roman"/>
        </w:rPr>
        <w:t xml:space="preserve"> period of trait development will reduce the extent of exaggerated </w:t>
      </w:r>
      <w:r w:rsidR="001F22ED">
        <w:rPr>
          <w:rFonts w:ascii="Times New Roman" w:hAnsi="Times New Roman" w:cs="Times New Roman"/>
        </w:rPr>
        <w:t>fore</w:t>
      </w:r>
      <w:r w:rsidR="001F22ED" w:rsidRPr="001F22ED">
        <w:rPr>
          <w:rFonts w:ascii="Times New Roman" w:hAnsi="Times New Roman" w:cs="Times New Roman"/>
        </w:rPr>
        <w:t>leg growth in male</w:t>
      </w:r>
      <w:r w:rsidR="001F22E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F22ED" w:rsidRPr="001F22ED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 w:rsidR="001F22ED">
        <w:rPr>
          <w:rFonts w:ascii="Times New Roman" w:hAnsi="Times New Roman" w:cs="Times New Roman"/>
        </w:rPr>
        <w:t xml:space="preserve">. </w:t>
      </w:r>
    </w:p>
    <w:p w14:paraId="2F253302" w14:textId="77777777" w:rsidR="00341B77" w:rsidRDefault="00341B77" w:rsidP="001347DF">
      <w:pPr>
        <w:rPr>
          <w:rFonts w:ascii="Times New Roman" w:hAnsi="Times New Roman" w:cs="Times New Roman"/>
        </w:rPr>
      </w:pPr>
    </w:p>
    <w:p w14:paraId="68303EF4" w14:textId="4CE13FEF" w:rsidR="00341B77" w:rsidRDefault="001F22ED" w:rsidP="00134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The sexually selected forelegs of male </w:t>
      </w:r>
      <w:proofErr w:type="spellStart"/>
      <w:proofErr w:type="gramStart"/>
      <w:r w:rsidRPr="00E20991">
        <w:rPr>
          <w:rFonts w:ascii="Times New Roman" w:hAnsi="Times New Roman" w:cs="Times New Roman"/>
          <w:i/>
          <w:iCs/>
        </w:rPr>
        <w:t>D.prolongata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FF3C31">
        <w:rPr>
          <w:rFonts w:ascii="Times New Roman" w:hAnsi="Times New Roman" w:cs="Times New Roman"/>
        </w:rPr>
        <w:t xml:space="preserve">are subject to more intense directional sexual selection and so </w:t>
      </w:r>
      <w:r>
        <w:rPr>
          <w:rFonts w:ascii="Times New Roman" w:hAnsi="Times New Roman" w:cs="Times New Roman"/>
        </w:rPr>
        <w:t xml:space="preserve">should exhibit heightened condition-dependence relative to the wings. </w:t>
      </w:r>
    </w:p>
    <w:p w14:paraId="31BA01EE" w14:textId="77777777" w:rsidR="007E5B40" w:rsidRPr="001347DF" w:rsidRDefault="007E5B40" w:rsidP="001347DF">
      <w:pPr>
        <w:rPr>
          <w:rFonts w:ascii="Times New Roman" w:hAnsi="Times New Roman" w:cs="Times New Roman"/>
        </w:rPr>
      </w:pPr>
    </w:p>
    <w:p w14:paraId="2182D6FE" w14:textId="703F57C9" w:rsidR="00A97E9E" w:rsidRDefault="00A97E9E">
      <w:pPr>
        <w:rPr>
          <w:rFonts w:ascii="Times New Roman" w:hAnsi="Times New Roman" w:cs="Times New Roman"/>
          <w:b/>
          <w:bCs/>
        </w:rPr>
      </w:pPr>
      <w:r w:rsidRPr="00A97E9E">
        <w:rPr>
          <w:rFonts w:ascii="Times New Roman" w:hAnsi="Times New Roman" w:cs="Times New Roman"/>
          <w:b/>
          <w:bCs/>
        </w:rPr>
        <w:t xml:space="preserve">Methods </w:t>
      </w:r>
    </w:p>
    <w:p w14:paraId="58500F1C" w14:textId="77777777" w:rsidR="001347DF" w:rsidRDefault="001347DF">
      <w:pPr>
        <w:rPr>
          <w:rFonts w:ascii="Times New Roman" w:hAnsi="Times New Roman" w:cs="Times New Roman"/>
          <w:b/>
          <w:bCs/>
        </w:rPr>
      </w:pPr>
    </w:p>
    <w:p w14:paraId="043108A9" w14:textId="00C01184" w:rsidR="00F94A42" w:rsidRDefault="001347D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Nutritional manipulation </w:t>
      </w:r>
    </w:p>
    <w:p w14:paraId="69611B8A" w14:textId="2BA36893" w:rsidR="00043BFD" w:rsidRDefault="00043BFD" w:rsidP="00043B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nutritional manipulation experiment was designed and carried out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 and D. Ian Dworkin. Data was collected by Dr. Maria </w:t>
      </w:r>
      <w:proofErr w:type="spellStart"/>
      <w:r>
        <w:rPr>
          <w:rFonts w:ascii="Times New Roman" w:hAnsi="Times New Roman" w:cs="Times New Roman"/>
        </w:rPr>
        <w:t>Pesevski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7036DE0" w14:textId="77777777" w:rsidR="00400C7D" w:rsidRDefault="00043BFD" w:rsidP="005512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environmental components of condition, f</w:t>
      </w:r>
      <w:r w:rsidR="00CA73A9">
        <w:rPr>
          <w:rFonts w:ascii="Times New Roman" w:hAnsi="Times New Roman" w:cs="Times New Roman"/>
        </w:rPr>
        <w:t>lies were</w:t>
      </w:r>
      <w:r w:rsidR="001347DF">
        <w:rPr>
          <w:rFonts w:ascii="Times New Roman" w:hAnsi="Times New Roman" w:cs="Times New Roman"/>
        </w:rPr>
        <w:t xml:space="preserve"> </w:t>
      </w:r>
      <w:r w:rsidR="00CA73A9">
        <w:rPr>
          <w:rFonts w:ascii="Times New Roman" w:hAnsi="Times New Roman" w:cs="Times New Roman"/>
        </w:rPr>
        <w:t>subject to increasing periods of starvation during larval development</w:t>
      </w:r>
      <w:r>
        <w:rPr>
          <w:rFonts w:ascii="Times New Roman" w:hAnsi="Times New Roman" w:cs="Times New Roman"/>
        </w:rPr>
        <w:t>, the critical period for organ development</w:t>
      </w:r>
      <w:r w:rsidR="00551245">
        <w:rPr>
          <w:rFonts w:ascii="Times New Roman" w:hAnsi="Times New Roman" w:cs="Times New Roman"/>
        </w:rPr>
        <w:t xml:space="preserve"> in </w:t>
      </w:r>
      <w:r w:rsidR="00551245" w:rsidRPr="00551245">
        <w:rPr>
          <w:rFonts w:ascii="Times New Roman" w:hAnsi="Times New Roman" w:cs="Times New Roman"/>
          <w:i/>
          <w:iCs/>
        </w:rPr>
        <w:t>Drosophila</w:t>
      </w:r>
      <w:r>
        <w:rPr>
          <w:rFonts w:ascii="Times New Roman" w:hAnsi="Times New Roman" w:cs="Times New Roman"/>
        </w:rPr>
        <w:t xml:space="preserve">. </w:t>
      </w:r>
      <w:r w:rsidR="00CA73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Diet manipulation during </w:t>
      </w:r>
      <w:r w:rsidR="00551245">
        <w:rPr>
          <w:rFonts w:ascii="Times New Roman" w:hAnsi="Times New Roman" w:cs="Times New Roman"/>
        </w:rPr>
        <w:t xml:space="preserve">larval </w:t>
      </w:r>
      <w:r>
        <w:rPr>
          <w:rFonts w:ascii="Times New Roman" w:hAnsi="Times New Roman" w:cs="Times New Roman"/>
        </w:rPr>
        <w:t>development</w:t>
      </w:r>
      <w:r w:rsidR="00551245">
        <w:rPr>
          <w:rFonts w:ascii="Times New Roman" w:hAnsi="Times New Roman" w:cs="Times New Roman"/>
        </w:rPr>
        <w:t xml:space="preserve"> (prior to the third larval instar)</w:t>
      </w:r>
      <w:r>
        <w:rPr>
          <w:rFonts w:ascii="Times New Roman" w:hAnsi="Times New Roman" w:cs="Times New Roman"/>
        </w:rPr>
        <w:t xml:space="preserve"> reduces absolute and relative trait size in adult </w:t>
      </w:r>
      <w:r w:rsidRPr="00CA73A9">
        <w:rPr>
          <w:rFonts w:ascii="Times New Roman" w:hAnsi="Times New Roman" w:cs="Times New Roman"/>
          <w:i/>
          <w:iCs/>
        </w:rPr>
        <w:t xml:space="preserve">Drosophila </w:t>
      </w:r>
      <w:r>
        <w:rPr>
          <w:rFonts w:ascii="Times New Roman" w:hAnsi="Times New Roman" w:cs="Times New Roman"/>
        </w:rPr>
        <w:t xml:space="preserve">(Stillwell et al. 2011). </w:t>
      </w:r>
      <w:r w:rsidR="00551245">
        <w:rPr>
          <w:rFonts w:ascii="Times New Roman" w:hAnsi="Times New Roman" w:cs="Times New Roman"/>
        </w:rPr>
        <w:t>Flies in cohort 1 were fully fed, and each subsequent cohort level was starved for one day (24 hours) longer than the preceding cohort</w:t>
      </w:r>
      <w:r w:rsidR="00BC2165">
        <w:rPr>
          <w:rFonts w:ascii="Times New Roman" w:hAnsi="Times New Roman" w:cs="Times New Roman"/>
        </w:rPr>
        <w:t>.</w:t>
      </w:r>
      <w:r w:rsidR="00551245">
        <w:rPr>
          <w:rFonts w:ascii="Times New Roman" w:hAnsi="Times New Roman" w:cs="Times New Roman"/>
        </w:rPr>
        <w:t xml:space="preserve"> Flies were starved up for up to 72 hours (cohort 4).</w:t>
      </w:r>
    </w:p>
    <w:p w14:paraId="7F7FB182" w14:textId="233B4CCC" w:rsidR="00400C7D" w:rsidRDefault="00551245" w:rsidP="003415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2165">
        <w:rPr>
          <w:rFonts w:ascii="Times New Roman" w:hAnsi="Times New Roman" w:cs="Times New Roman"/>
        </w:rPr>
        <w:t xml:space="preserve">After the nutrition manipulation, </w:t>
      </w:r>
      <w:r w:rsidR="00400C7D">
        <w:rPr>
          <w:rFonts w:ascii="Times New Roman" w:hAnsi="Times New Roman" w:cs="Times New Roman"/>
        </w:rPr>
        <w:t xml:space="preserve">the right wing and right foreleg of 30 adult males and 30 adult females were dissected and imaged. Linear measurements </w:t>
      </w:r>
      <w:r w:rsidR="00E8791F">
        <w:rPr>
          <w:rFonts w:ascii="Times New Roman" w:hAnsi="Times New Roman" w:cs="Times New Roman"/>
        </w:rPr>
        <w:t xml:space="preserve">(in millimeters) </w:t>
      </w:r>
      <w:r w:rsidR="00400C7D">
        <w:rPr>
          <w:rFonts w:ascii="Times New Roman" w:hAnsi="Times New Roman" w:cs="Times New Roman"/>
        </w:rPr>
        <w:t xml:space="preserve">of the thorax, tibia length and width, and length of the first tarsal segment were taken. Measurements of </w:t>
      </w:r>
      <w:r w:rsidR="00B010CA">
        <w:rPr>
          <w:rFonts w:ascii="Times New Roman" w:hAnsi="Times New Roman" w:cs="Times New Roman"/>
        </w:rPr>
        <w:t xml:space="preserve">wing area were </w:t>
      </w:r>
      <w:r w:rsidR="005034E9">
        <w:rPr>
          <w:rFonts w:ascii="Times New Roman" w:hAnsi="Times New Roman" w:cs="Times New Roman"/>
        </w:rPr>
        <w:t xml:space="preserve">also </w:t>
      </w:r>
      <w:r w:rsidR="00B010CA">
        <w:rPr>
          <w:rFonts w:ascii="Times New Roman" w:hAnsi="Times New Roman" w:cs="Times New Roman"/>
        </w:rPr>
        <w:t xml:space="preserve">taken. </w:t>
      </w:r>
    </w:p>
    <w:p w14:paraId="0B9C1F84" w14:textId="77777777" w:rsidR="00551245" w:rsidRPr="00551245" w:rsidRDefault="00551245" w:rsidP="00551245">
      <w:pPr>
        <w:ind w:firstLine="720"/>
        <w:rPr>
          <w:rFonts w:ascii="Times New Roman" w:hAnsi="Times New Roman" w:cs="Times New Roman"/>
        </w:rPr>
      </w:pPr>
    </w:p>
    <w:p w14:paraId="666EDC06" w14:textId="63EC5E55" w:rsidR="00F94A42" w:rsidRDefault="00F94A42">
      <w:pPr>
        <w:rPr>
          <w:rFonts w:ascii="Times New Roman" w:hAnsi="Times New Roman" w:cs="Times New Roman"/>
          <w:i/>
          <w:iCs/>
        </w:rPr>
      </w:pPr>
      <w:r w:rsidRPr="00F94A42">
        <w:rPr>
          <w:rFonts w:ascii="Times New Roman" w:hAnsi="Times New Roman" w:cs="Times New Roman"/>
          <w:i/>
          <w:iCs/>
        </w:rPr>
        <w:t xml:space="preserve">Data </w:t>
      </w:r>
      <w:r w:rsidR="00551245">
        <w:rPr>
          <w:rFonts w:ascii="Times New Roman" w:hAnsi="Times New Roman" w:cs="Times New Roman"/>
          <w:i/>
          <w:iCs/>
        </w:rPr>
        <w:t xml:space="preserve">preparation and </w:t>
      </w:r>
      <w:r w:rsidRPr="00F94A42">
        <w:rPr>
          <w:rFonts w:ascii="Times New Roman" w:hAnsi="Times New Roman" w:cs="Times New Roman"/>
          <w:i/>
          <w:iCs/>
        </w:rPr>
        <w:t>clean-up</w:t>
      </w:r>
    </w:p>
    <w:p w14:paraId="5B908407" w14:textId="4C0D2B98" w:rsidR="00551245" w:rsidRDefault="00E8791F" w:rsidP="000814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data set containing data from 27 species was </w:t>
      </w:r>
      <w:proofErr w:type="spellStart"/>
      <w:r>
        <w:rPr>
          <w:rFonts w:ascii="Times New Roman" w:hAnsi="Times New Roman" w:cs="Times New Roman"/>
        </w:rPr>
        <w:t>subset</w:t>
      </w:r>
      <w:r w:rsidR="005034E9">
        <w:rPr>
          <w:rFonts w:ascii="Times New Roman" w:hAnsi="Times New Roman" w:cs="Times New Roman"/>
        </w:rPr>
        <w:t>ted</w:t>
      </w:r>
      <w:proofErr w:type="spellEnd"/>
      <w:r>
        <w:rPr>
          <w:rFonts w:ascii="Times New Roman" w:hAnsi="Times New Roman" w:cs="Times New Roman"/>
        </w:rPr>
        <w:t xml:space="preserve"> to create a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containing only values for </w:t>
      </w:r>
      <w:r w:rsidRPr="00E8791F">
        <w:rPr>
          <w:rFonts w:ascii="Times New Roman" w:hAnsi="Times New Roman" w:cs="Times New Roman"/>
          <w:i/>
          <w:iCs/>
        </w:rPr>
        <w:t xml:space="preserve">Drosophila </w:t>
      </w:r>
      <w:proofErr w:type="spellStart"/>
      <w:r w:rsidRPr="00E8791F">
        <w:rPr>
          <w:rFonts w:ascii="Times New Roman" w:hAnsi="Times New Roman" w:cs="Times New Roman"/>
          <w:i/>
          <w:iCs/>
        </w:rPr>
        <w:t>prolonga</w:t>
      </w:r>
      <w:r>
        <w:rPr>
          <w:rFonts w:ascii="Times New Roman" w:hAnsi="Times New Roman" w:cs="Times New Roman"/>
          <w:i/>
          <w:iCs/>
        </w:rPr>
        <w:t>ta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 w:rsidR="0067448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7448B">
        <w:rPr>
          <w:rFonts w:ascii="Times New Roman" w:hAnsi="Times New Roman" w:cs="Times New Roman"/>
          <w:i/>
          <w:iCs/>
        </w:rPr>
        <w:t>D.prolongata</w:t>
      </w:r>
      <w:proofErr w:type="spellEnd"/>
      <w:r w:rsidR="0067448B">
        <w:rPr>
          <w:rFonts w:ascii="Times New Roman" w:hAnsi="Times New Roman" w:cs="Times New Roman"/>
          <w:i/>
          <w:iCs/>
        </w:rPr>
        <w:t xml:space="preserve"> </w:t>
      </w:r>
      <w:r w:rsidR="0067448B" w:rsidRPr="0067448B">
        <w:rPr>
          <w:rFonts w:ascii="Times New Roman" w:hAnsi="Times New Roman" w:cs="Times New Roman"/>
        </w:rPr>
        <w:t xml:space="preserve">data </w:t>
      </w:r>
      <w:r w:rsidR="0067448B">
        <w:rPr>
          <w:rFonts w:ascii="Times New Roman" w:hAnsi="Times New Roman" w:cs="Times New Roman"/>
        </w:rPr>
        <w:t>frame</w:t>
      </w:r>
      <w:r w:rsidR="0067448B" w:rsidRPr="0067448B">
        <w:rPr>
          <w:rFonts w:ascii="Times New Roman" w:hAnsi="Times New Roman" w:cs="Times New Roman"/>
        </w:rPr>
        <w:t xml:space="preserve"> contains</w:t>
      </w:r>
      <w:r w:rsidR="0067448B">
        <w:rPr>
          <w:rFonts w:ascii="Times New Roman" w:hAnsi="Times New Roman" w:cs="Times New Roman"/>
        </w:rPr>
        <w:t xml:space="preserve"> 81 observations: </w:t>
      </w:r>
      <w:r w:rsidR="00341568">
        <w:rPr>
          <w:rFonts w:ascii="Times New Roman" w:hAnsi="Times New Roman" w:cs="Times New Roman"/>
        </w:rPr>
        <w:t>46 females (17 high condition; 29 low condition) and 35 males (22 high condition; 13 low condition)</w:t>
      </w:r>
      <w:r w:rsidR="000814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Fully fed</w:t>
      </w:r>
      <w:r w:rsidR="00551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flies (cohort 1) w</w:t>
      </w:r>
      <w:r w:rsidR="00EE6BEA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</w:t>
      </w:r>
      <w:r w:rsidR="00400C7D">
        <w:rPr>
          <w:rFonts w:ascii="Times New Roman" w:hAnsi="Times New Roman" w:cs="Times New Roman"/>
        </w:rPr>
        <w:t>coded as high condition (HC)</w:t>
      </w:r>
      <w:r w:rsidR="00EE6BEA">
        <w:rPr>
          <w:rFonts w:ascii="Times New Roman" w:hAnsi="Times New Roman" w:cs="Times New Roman"/>
        </w:rPr>
        <w:t xml:space="preserve">. </w:t>
      </w:r>
      <w:r w:rsidR="000814FF">
        <w:rPr>
          <w:rFonts w:ascii="Times New Roman" w:hAnsi="Times New Roman" w:cs="Times New Roman"/>
        </w:rPr>
        <w:t>72</w:t>
      </w:r>
      <w:r w:rsidR="00E20991">
        <w:rPr>
          <w:rFonts w:ascii="Times New Roman" w:hAnsi="Times New Roman" w:cs="Times New Roman"/>
        </w:rPr>
        <w:t>-</w:t>
      </w:r>
      <w:r w:rsidR="000814FF">
        <w:rPr>
          <w:rFonts w:ascii="Times New Roman" w:hAnsi="Times New Roman" w:cs="Times New Roman"/>
        </w:rPr>
        <w:t xml:space="preserve">hour starved (cohort 4) flies were coded as </w:t>
      </w:r>
      <w:r w:rsidR="005034E9">
        <w:rPr>
          <w:rFonts w:ascii="Times New Roman" w:hAnsi="Times New Roman" w:cs="Times New Roman"/>
        </w:rPr>
        <w:t xml:space="preserve">low </w:t>
      </w:r>
      <w:r w:rsidR="000814FF">
        <w:rPr>
          <w:rFonts w:ascii="Times New Roman" w:hAnsi="Times New Roman" w:cs="Times New Roman"/>
        </w:rPr>
        <w:t>condition</w:t>
      </w:r>
      <w:r w:rsidR="005034E9">
        <w:rPr>
          <w:rFonts w:ascii="Times New Roman" w:hAnsi="Times New Roman" w:cs="Times New Roman"/>
        </w:rPr>
        <w:t xml:space="preserve"> (LC)</w:t>
      </w:r>
      <w:r w:rsidR="000814FF">
        <w:rPr>
          <w:rFonts w:ascii="Times New Roman" w:hAnsi="Times New Roman" w:cs="Times New Roman"/>
        </w:rPr>
        <w:t xml:space="preserve">. All raw </w:t>
      </w:r>
      <w:r w:rsidR="005034E9">
        <w:rPr>
          <w:rFonts w:ascii="Times New Roman" w:hAnsi="Times New Roman" w:cs="Times New Roman"/>
        </w:rPr>
        <w:t xml:space="preserve">leg trait values (tibia length and width, tarsus length) and thorax length values </w:t>
      </w:r>
      <w:r w:rsidR="000814FF">
        <w:rPr>
          <w:rFonts w:ascii="Times New Roman" w:hAnsi="Times New Roman" w:cs="Times New Roman"/>
        </w:rPr>
        <w:t xml:space="preserve">were converted to micrometers </w:t>
      </w:r>
      <w:r w:rsidR="005034E9">
        <w:rPr>
          <w:rFonts w:ascii="Times New Roman" w:hAnsi="Times New Roman" w:cs="Times New Roman"/>
        </w:rPr>
        <w:t xml:space="preserve">(x 1000) </w:t>
      </w:r>
      <w:r w:rsidR="000814FF">
        <w:rPr>
          <w:rFonts w:ascii="Times New Roman" w:hAnsi="Times New Roman" w:cs="Times New Roman"/>
        </w:rPr>
        <w:t xml:space="preserve">and log2 transformed. </w:t>
      </w:r>
      <w:r w:rsidR="005034E9">
        <w:rPr>
          <w:rFonts w:ascii="Times New Roman" w:hAnsi="Times New Roman" w:cs="Times New Roman"/>
        </w:rPr>
        <w:t xml:space="preserve">The purpose of the log2 transformation was so standardize trait values, allowing for comparison between traits. </w:t>
      </w:r>
    </w:p>
    <w:p w14:paraId="1E0321A7" w14:textId="77777777" w:rsidR="000A210E" w:rsidRDefault="000A210E" w:rsidP="000A210E">
      <w:pPr>
        <w:rPr>
          <w:rFonts w:ascii="Times New Roman" w:hAnsi="Times New Roman" w:cs="Times New Roman"/>
        </w:rPr>
      </w:pPr>
    </w:p>
    <w:p w14:paraId="437B99E8" w14:textId="1CDF6E67" w:rsidR="000A210E" w:rsidRDefault="000A210E" w:rsidP="000A2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is ordered “F”, “M”. Condition is ordered “HC”, “LC”. “HC” will be the base level to facilitate contrasts that evaluate high condition (fully-fed) state vs low condition (starved) when modeling condition as predictor in future analyses. </w:t>
      </w:r>
    </w:p>
    <w:p w14:paraId="68DE35BF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7F6817DD" w14:textId="23007DE9" w:rsidR="00E20991" w:rsidRPr="000209DF" w:rsidRDefault="000209DF" w:rsidP="005034E9">
      <w:pPr>
        <w:rPr>
          <w:rFonts w:ascii="Times New Roman" w:hAnsi="Times New Roman" w:cs="Times New Roman"/>
          <w:b/>
          <w:bCs/>
          <w:i/>
          <w:iCs/>
        </w:rPr>
      </w:pPr>
      <w:r w:rsidRPr="000209DF">
        <w:rPr>
          <w:rFonts w:ascii="Times New Roman" w:hAnsi="Times New Roman" w:cs="Times New Roman"/>
          <w:b/>
          <w:bCs/>
          <w:i/>
          <w:iCs/>
        </w:rPr>
        <w:t xml:space="preserve">Multivariate mixed effects model </w:t>
      </w:r>
    </w:p>
    <w:p w14:paraId="1D59E2E7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6030D020" w14:textId="796B6C50" w:rsidR="00E20991" w:rsidRDefault="00E20991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the prediction that reducing environmental condition during larval development reduces the extent of sexually dimorphic foreleg exaggeration in male </w:t>
      </w:r>
      <w:r w:rsidRPr="00E20991">
        <w:rPr>
          <w:rFonts w:ascii="Times New Roman" w:hAnsi="Times New Roman" w:cs="Times New Roman"/>
          <w:i/>
          <w:iCs/>
        </w:rPr>
        <w:t xml:space="preserve">D. </w:t>
      </w:r>
      <w:proofErr w:type="spellStart"/>
      <w:r w:rsidRPr="00E20991">
        <w:rPr>
          <w:rFonts w:ascii="Times New Roman" w:hAnsi="Times New Roman" w:cs="Times New Roman"/>
          <w:i/>
          <w:iCs/>
        </w:rPr>
        <w:t>prolongata</w:t>
      </w:r>
      <w:proofErr w:type="spellEnd"/>
      <w:r>
        <w:rPr>
          <w:rFonts w:ascii="Times New Roman" w:hAnsi="Times New Roman" w:cs="Times New Roman"/>
        </w:rPr>
        <w:t xml:space="preserve">, we modeled the effect of </w:t>
      </w:r>
      <w:r w:rsidR="000209DF">
        <w:rPr>
          <w:rFonts w:ascii="Times New Roman" w:hAnsi="Times New Roman" w:cs="Times New Roman"/>
        </w:rPr>
        <w:t xml:space="preserve">condition and sex and their interaction on our 3 foreleg traits and </w:t>
      </w:r>
      <w:r w:rsidR="00C551E9">
        <w:rPr>
          <w:rFonts w:ascii="Times New Roman" w:hAnsi="Times New Roman" w:cs="Times New Roman"/>
        </w:rPr>
        <w:t>thorax</w:t>
      </w:r>
      <w:r w:rsidR="000209DF">
        <w:rPr>
          <w:rFonts w:ascii="Times New Roman" w:hAnsi="Times New Roman" w:cs="Times New Roman"/>
        </w:rPr>
        <w:t xml:space="preserve"> size </w:t>
      </w:r>
      <w:r w:rsidR="00C551E9">
        <w:rPr>
          <w:rFonts w:ascii="Times New Roman" w:hAnsi="Times New Roman" w:cs="Times New Roman"/>
        </w:rPr>
        <w:t xml:space="preserve">(as a measure of body size) </w:t>
      </w:r>
      <w:r w:rsidR="000209DF">
        <w:rPr>
          <w:rFonts w:ascii="Times New Roman" w:hAnsi="Times New Roman" w:cs="Times New Roman"/>
        </w:rPr>
        <w:t xml:space="preserve">and controlled for individual differences between specimens using a multivariate mixed effects model. </w:t>
      </w:r>
    </w:p>
    <w:p w14:paraId="33273244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9C921B2" w14:textId="77777777" w:rsidR="0062478C" w:rsidRDefault="00C551E9" w:rsidP="005034E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Choosing a multivariate model </w:t>
      </w:r>
    </w:p>
    <w:p w14:paraId="21B6518C" w14:textId="3433B0E1" w:rsidR="00235779" w:rsidRDefault="0062478C" w:rsidP="0026771F">
      <w:pPr>
        <w:ind w:firstLine="720"/>
        <w:rPr>
          <w:rFonts w:ascii="Times New Roman" w:hAnsi="Times New Roman" w:cs="Times New Roman"/>
        </w:rPr>
      </w:pPr>
      <w:r w:rsidRPr="0062478C">
        <w:rPr>
          <w:rFonts w:ascii="Times New Roman" w:hAnsi="Times New Roman" w:cs="Times New Roman"/>
        </w:rPr>
        <w:t xml:space="preserve">We </w:t>
      </w:r>
      <w:r w:rsidR="00235779">
        <w:rPr>
          <w:rFonts w:ascii="Times New Roman" w:hAnsi="Times New Roman" w:cs="Times New Roman"/>
        </w:rPr>
        <w:t xml:space="preserve">modelled </w:t>
      </w:r>
      <w:r w:rsidRPr="0062478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effect of sex and condition (and their interaction) on size of our three foreleg traits and body size</w:t>
      </w:r>
      <w:r w:rsidR="00235779">
        <w:rPr>
          <w:rFonts w:ascii="Times New Roman" w:hAnsi="Times New Roman" w:cs="Times New Roman"/>
        </w:rPr>
        <w:t xml:space="preserve"> (i.e., thorax length)</w:t>
      </w:r>
      <w:r>
        <w:rPr>
          <w:rFonts w:ascii="Times New Roman" w:hAnsi="Times New Roman" w:cs="Times New Roman"/>
        </w:rPr>
        <w:t xml:space="preserve"> </w:t>
      </w:r>
      <w:r w:rsidR="003C4253">
        <w:rPr>
          <w:rFonts w:ascii="Times New Roman" w:hAnsi="Times New Roman" w:cs="Times New Roman"/>
        </w:rPr>
        <w:t>using a multivariate model to</w:t>
      </w:r>
      <w:r w:rsidR="00ED4134">
        <w:rPr>
          <w:rFonts w:ascii="Times New Roman" w:hAnsi="Times New Roman" w:cs="Times New Roman"/>
        </w:rPr>
        <w:t xml:space="preserve"> allow for correlation among </w:t>
      </w:r>
      <w:r w:rsidR="00235779">
        <w:rPr>
          <w:rFonts w:ascii="Times New Roman" w:hAnsi="Times New Roman" w:cs="Times New Roman"/>
        </w:rPr>
        <w:t xml:space="preserve">our </w:t>
      </w:r>
      <w:r w:rsidR="0026771F">
        <w:rPr>
          <w:rFonts w:ascii="Times New Roman" w:hAnsi="Times New Roman" w:cs="Times New Roman"/>
        </w:rPr>
        <w:t>traits (i.e., leg traits and body size)</w:t>
      </w:r>
      <w:r w:rsidR="00235779">
        <w:rPr>
          <w:rFonts w:ascii="Times New Roman" w:hAnsi="Times New Roman" w:cs="Times New Roman"/>
        </w:rPr>
        <w:t xml:space="preserve">. </w:t>
      </w:r>
    </w:p>
    <w:p w14:paraId="40B1010F" w14:textId="31D683CC" w:rsidR="00235779" w:rsidRDefault="00235779" w:rsidP="002357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multivariate model was fit using the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 function from the lme4 package. </w:t>
      </w:r>
    </w:p>
    <w:p w14:paraId="10DBABEF" w14:textId="77777777" w:rsidR="000209DF" w:rsidRDefault="000209DF" w:rsidP="005034E9">
      <w:pPr>
        <w:rPr>
          <w:rFonts w:ascii="Times New Roman" w:hAnsi="Times New Roman" w:cs="Times New Roman"/>
        </w:rPr>
      </w:pPr>
    </w:p>
    <w:p w14:paraId="2CACC24B" w14:textId="3EC842F4" w:rsidR="000209DF" w:rsidRDefault="00EB0ADC" w:rsidP="005034E9">
      <w:pPr>
        <w:rPr>
          <w:rFonts w:ascii="Times New Roman" w:hAnsi="Times New Roman" w:cs="Times New Roman"/>
          <w:i/>
          <w:iCs/>
        </w:rPr>
      </w:pPr>
      <w:r w:rsidRPr="00EB0ADC">
        <w:rPr>
          <w:rFonts w:ascii="Times New Roman" w:hAnsi="Times New Roman" w:cs="Times New Roman"/>
          <w:i/>
          <w:iCs/>
        </w:rPr>
        <w:t xml:space="preserve">Converting to </w:t>
      </w:r>
      <w:r w:rsidR="00A33EFF">
        <w:rPr>
          <w:rFonts w:ascii="Times New Roman" w:hAnsi="Times New Roman" w:cs="Times New Roman"/>
          <w:i/>
          <w:iCs/>
        </w:rPr>
        <w:t xml:space="preserve">our data frame to the long format </w:t>
      </w:r>
    </w:p>
    <w:p w14:paraId="67A006F3" w14:textId="281C1192" w:rsidR="0062478C" w:rsidRPr="00A33EFF" w:rsidRDefault="0026771F" w:rsidP="0062478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fit the multivariate model using </w:t>
      </w:r>
      <w:proofErr w:type="spellStart"/>
      <w:r>
        <w:rPr>
          <w:rFonts w:ascii="Times New Roman" w:hAnsi="Times New Roman" w:cs="Times New Roman"/>
        </w:rPr>
        <w:t>lmer</w:t>
      </w:r>
      <w:proofErr w:type="spellEnd"/>
      <w:r>
        <w:rPr>
          <w:rFonts w:ascii="Times New Roman" w:hAnsi="Times New Roman" w:cs="Times New Roman"/>
        </w:rPr>
        <w:t xml:space="preserve">, our data frame was first converted to a ‘long’ format, to fit a </w:t>
      </w:r>
      <w:r w:rsidR="00A33EFF">
        <w:rPr>
          <w:rFonts w:ascii="Times New Roman" w:hAnsi="Times New Roman" w:cs="Times New Roman"/>
        </w:rPr>
        <w:t xml:space="preserve">pseudo univariate model </w:t>
      </w:r>
      <w:r>
        <w:rPr>
          <w:rFonts w:ascii="Times New Roman" w:hAnsi="Times New Roman" w:cs="Times New Roman"/>
        </w:rPr>
        <w:t>where each trait represents a repeated measure within a single column</w:t>
      </w:r>
      <w:r w:rsidR="00A33EF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column, </w:t>
      </w:r>
      <w:r w:rsidRPr="0026771F">
        <w:rPr>
          <w:rFonts w:ascii="Times New Roman" w:hAnsi="Times New Roman" w:cs="Times New Roman"/>
          <w:i/>
          <w:iCs/>
        </w:rPr>
        <w:t>value</w:t>
      </w:r>
      <w:r>
        <w:rPr>
          <w:rFonts w:ascii="Times New Roman" w:hAnsi="Times New Roman" w:cs="Times New Roman"/>
        </w:rPr>
        <w:t xml:space="preserve">, stored length measurements for each </w:t>
      </w:r>
      <w:r w:rsidR="0062478C">
        <w:rPr>
          <w:rFonts w:ascii="Times New Roman" w:hAnsi="Times New Roman" w:cs="Times New Roman"/>
        </w:rPr>
        <w:t>response</w:t>
      </w:r>
      <w:r>
        <w:rPr>
          <w:rFonts w:ascii="Times New Roman" w:hAnsi="Times New Roman" w:cs="Times New Roman"/>
        </w:rPr>
        <w:t xml:space="preserve"> variable</w:t>
      </w:r>
      <w:r w:rsidR="0062478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i.e., trait: </w:t>
      </w:r>
      <w:r w:rsidR="0062478C">
        <w:rPr>
          <w:rFonts w:ascii="Times New Roman" w:hAnsi="Times New Roman" w:cs="Times New Roman"/>
        </w:rPr>
        <w:t>tibia length, tibia width, tarsus length, thorax length</w:t>
      </w:r>
      <w:r>
        <w:rPr>
          <w:rFonts w:ascii="Times New Roman" w:hAnsi="Times New Roman" w:cs="Times New Roman"/>
        </w:rPr>
        <w:t>; all measurements have been log2 transformed</w:t>
      </w:r>
      <w:r w:rsidR="0062478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The column, </w:t>
      </w:r>
      <w:r w:rsidRPr="0026771F">
        <w:rPr>
          <w:rFonts w:ascii="Times New Roman" w:hAnsi="Times New Roman" w:cs="Times New Roman"/>
          <w:i/>
          <w:iCs/>
        </w:rPr>
        <w:t>trait</w:t>
      </w:r>
      <w:r>
        <w:rPr>
          <w:rFonts w:ascii="Times New Roman" w:hAnsi="Times New Roman" w:cs="Times New Roman"/>
        </w:rPr>
        <w:t>,</w:t>
      </w:r>
      <w:r w:rsidR="0062478C">
        <w:rPr>
          <w:rFonts w:ascii="Times New Roman" w:hAnsi="Times New Roman" w:cs="Times New Roman"/>
        </w:rPr>
        <w:t xml:space="preserve"> stores the name </w:t>
      </w:r>
      <w:r>
        <w:rPr>
          <w:rFonts w:ascii="Times New Roman" w:hAnsi="Times New Roman" w:cs="Times New Roman"/>
        </w:rPr>
        <w:t>of each response variable</w:t>
      </w:r>
      <w:r w:rsidR="006247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We also created a column, </w:t>
      </w:r>
      <w:r w:rsidRPr="0026771F">
        <w:rPr>
          <w:rFonts w:ascii="Times New Roman" w:hAnsi="Times New Roman" w:cs="Times New Roman"/>
          <w:i/>
          <w:iCs/>
        </w:rPr>
        <w:t>units</w:t>
      </w:r>
      <w:r>
        <w:rPr>
          <w:rFonts w:ascii="Times New Roman" w:hAnsi="Times New Roman" w:cs="Times New Roman"/>
        </w:rPr>
        <w:t xml:space="preserve">, which assigned a value to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(n = 81). </w:t>
      </w:r>
      <w:r>
        <w:rPr>
          <w:rFonts w:ascii="Times New Roman" w:hAnsi="Times New Roman" w:cs="Times New Roman"/>
        </w:rPr>
        <w:t xml:space="preserve">in the data set. This variable was for use in our random effects formula to account for variation between individuals in the data set. </w:t>
      </w:r>
    </w:p>
    <w:p w14:paraId="29CB244B" w14:textId="77777777" w:rsidR="00C551E9" w:rsidRPr="00EB0ADC" w:rsidRDefault="00C551E9" w:rsidP="005034E9">
      <w:pPr>
        <w:rPr>
          <w:rFonts w:ascii="Times New Roman" w:hAnsi="Times New Roman" w:cs="Times New Roman"/>
          <w:i/>
          <w:iCs/>
        </w:rPr>
      </w:pPr>
    </w:p>
    <w:p w14:paraId="285D37D9" w14:textId="28A2A871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Choice of fixed and random effects </w:t>
      </w:r>
    </w:p>
    <w:p w14:paraId="026157D1" w14:textId="77777777" w:rsidR="0081467D" w:rsidRDefault="0081467D" w:rsidP="005034E9">
      <w:pPr>
        <w:rPr>
          <w:rFonts w:ascii="Times New Roman" w:hAnsi="Times New Roman" w:cs="Times New Roman"/>
          <w:i/>
          <w:iCs/>
        </w:rPr>
      </w:pPr>
    </w:p>
    <w:p w14:paraId="351FC52F" w14:textId="57A6EB10" w:rsidR="00ED4134" w:rsidRDefault="00ED4134" w:rsidP="005034E9">
      <w:pPr>
        <w:rPr>
          <w:rFonts w:ascii="Times New Roman" w:hAnsi="Times New Roman" w:cs="Times New Roman"/>
        </w:rPr>
      </w:pPr>
      <w:r w:rsidRPr="00ED4134">
        <w:rPr>
          <w:rFonts w:ascii="Times New Roman" w:hAnsi="Times New Roman" w:cs="Times New Roman"/>
        </w:rPr>
        <w:t>Fixed effects formula:</w:t>
      </w:r>
      <w:r w:rsidR="0081467D" w:rsidRPr="0081467D">
        <w:t xml:space="preserve"> </w:t>
      </w:r>
      <w:r w:rsidR="0081467D" w:rsidRPr="0081467D">
        <w:rPr>
          <w:rFonts w:ascii="Times New Roman" w:hAnsi="Times New Roman" w:cs="Times New Roman"/>
        </w:rPr>
        <w:t xml:space="preserve">trait:(sex * condition) </w:t>
      </w:r>
      <w:r w:rsidR="0081467D">
        <w:rPr>
          <w:rFonts w:ascii="Times New Roman" w:hAnsi="Times New Roman" w:cs="Times New Roman"/>
        </w:rPr>
        <w:t>–</w:t>
      </w:r>
      <w:r w:rsidR="0081467D" w:rsidRPr="0081467D">
        <w:rPr>
          <w:rFonts w:ascii="Times New Roman" w:hAnsi="Times New Roman" w:cs="Times New Roman"/>
        </w:rPr>
        <w:t xml:space="preserve"> 1</w:t>
      </w:r>
    </w:p>
    <w:p w14:paraId="0F6E93E0" w14:textId="45DC53AA" w:rsidR="0081467D" w:rsidRDefault="0081467D" w:rsidP="0081467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Trait is included as a predictor variable to allow the model to evaluate the effect of the predictors I am interested in (sex and condition) on each trait, where trait represents repeated measures of each leg and thorax measurement from a single fly.  </w:t>
      </w:r>
    </w:p>
    <w:p w14:paraId="43E45FF0" w14:textId="6D652C64" w:rsidR="0081467D" w:rsidRDefault="0081467D" w:rsidP="00DA6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intercept is removed to prevent the model from </w:t>
      </w:r>
      <w:r w:rsidR="00DA69CE">
        <w:rPr>
          <w:rFonts w:ascii="Times New Roman" w:hAnsi="Times New Roman" w:cs="Times New Roman"/>
        </w:rPr>
        <w:t xml:space="preserve">having each trait interact with each other. </w:t>
      </w:r>
    </w:p>
    <w:p w14:paraId="018EB9F9" w14:textId="77777777" w:rsidR="00DA69CE" w:rsidRPr="00ED4134" w:rsidRDefault="00DA69CE" w:rsidP="00DA69CE">
      <w:pPr>
        <w:rPr>
          <w:rFonts w:ascii="Times New Roman" w:hAnsi="Times New Roman" w:cs="Times New Roman"/>
        </w:rPr>
      </w:pPr>
    </w:p>
    <w:p w14:paraId="3132335A" w14:textId="34ECEE1C" w:rsidR="00381EBE" w:rsidRDefault="00ED4134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</w:t>
      </w:r>
      <w:r w:rsidR="00381EBE">
        <w:rPr>
          <w:rFonts w:ascii="Times New Roman" w:hAnsi="Times New Roman" w:cs="Times New Roman"/>
        </w:rPr>
        <w:t>-effects formula</w:t>
      </w:r>
      <w:r w:rsidR="00DA69CE">
        <w:rPr>
          <w:rFonts w:ascii="Times New Roman" w:hAnsi="Times New Roman" w:cs="Times New Roman"/>
        </w:rPr>
        <w:t xml:space="preserve">: </w:t>
      </w:r>
      <w:r w:rsidR="00381EBE" w:rsidRPr="00381EBE">
        <w:rPr>
          <w:rFonts w:ascii="Times New Roman" w:hAnsi="Times New Roman" w:cs="Times New Roman"/>
        </w:rPr>
        <w:t>(trait-1|</w:t>
      </w:r>
      <w:r w:rsidR="00DA69CE">
        <w:rPr>
          <w:rFonts w:ascii="Times New Roman" w:hAnsi="Times New Roman" w:cs="Times New Roman"/>
        </w:rPr>
        <w:t>units</w:t>
      </w:r>
      <w:r w:rsidR="00381EBE" w:rsidRPr="00381EBE">
        <w:rPr>
          <w:rFonts w:ascii="Times New Roman" w:hAnsi="Times New Roman" w:cs="Times New Roman"/>
        </w:rPr>
        <w:t>)</w:t>
      </w:r>
      <w:r w:rsidR="00381EBE">
        <w:rPr>
          <w:rFonts w:ascii="Times New Roman" w:hAnsi="Times New Roman" w:cs="Times New Roman"/>
        </w:rPr>
        <w:t xml:space="preserve"> </w:t>
      </w:r>
    </w:p>
    <w:p w14:paraId="0456182C" w14:textId="1020B2FE" w:rsidR="00DA69CE" w:rsidRPr="00381EBE" w:rsidRDefault="00DA69CE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Generates the variance-covariance matrix among individuals for each trait. The VCV suggests that there is a high correlation among individuals for each trait comparison, suggesting that most of the variation among these traits is due to shape. </w:t>
      </w:r>
      <w:r w:rsidR="005E083B">
        <w:rPr>
          <w:rFonts w:ascii="Times New Roman" w:hAnsi="Times New Roman" w:cs="Times New Roman"/>
        </w:rPr>
        <w:t xml:space="preserve">Tibia width is the least correlated among the other length measurements among individuals. </w:t>
      </w:r>
    </w:p>
    <w:p w14:paraId="1A289B34" w14:textId="77777777" w:rsidR="00381EBE" w:rsidRDefault="00381EBE" w:rsidP="005034E9">
      <w:pPr>
        <w:rPr>
          <w:rFonts w:ascii="Times New Roman" w:hAnsi="Times New Roman" w:cs="Times New Roman"/>
          <w:i/>
          <w:iCs/>
        </w:rPr>
      </w:pPr>
    </w:p>
    <w:p w14:paraId="37856F64" w14:textId="4C5245EA" w:rsidR="00294833" w:rsidRPr="00294833" w:rsidRDefault="00294833" w:rsidP="005034E9">
      <w:pPr>
        <w:rPr>
          <w:rFonts w:ascii="Times New Roman" w:hAnsi="Times New Roman" w:cs="Times New Roman"/>
        </w:rPr>
      </w:pPr>
      <w:r w:rsidRPr="00294833">
        <w:rPr>
          <w:rFonts w:ascii="Times New Roman" w:hAnsi="Times New Roman" w:cs="Times New Roman"/>
        </w:rPr>
        <w:t>I would have liked to include a nested model, to look at the variation between individuals in each condition cohort (i.e., condition as a grouping variable)</w:t>
      </w:r>
      <w:r>
        <w:rPr>
          <w:rFonts w:ascii="Times New Roman" w:hAnsi="Times New Roman" w:cs="Times New Roman"/>
        </w:rPr>
        <w:t xml:space="preserve">. </w:t>
      </w:r>
    </w:p>
    <w:p w14:paraId="3EC5E29F" w14:textId="77777777" w:rsidR="00294833" w:rsidRPr="000209DF" w:rsidRDefault="00294833" w:rsidP="005034E9">
      <w:pPr>
        <w:rPr>
          <w:rFonts w:ascii="Times New Roman" w:hAnsi="Times New Roman" w:cs="Times New Roman"/>
          <w:i/>
          <w:iCs/>
        </w:rPr>
      </w:pPr>
    </w:p>
    <w:p w14:paraId="2071E166" w14:textId="774F7D73" w:rsidR="000209DF" w:rsidRDefault="000209DF" w:rsidP="005034E9">
      <w:pPr>
        <w:rPr>
          <w:rFonts w:ascii="Times New Roman" w:hAnsi="Times New Roman" w:cs="Times New Roman"/>
          <w:i/>
          <w:iCs/>
        </w:rPr>
      </w:pPr>
      <w:r w:rsidRPr="000209DF">
        <w:rPr>
          <w:rFonts w:ascii="Times New Roman" w:hAnsi="Times New Roman" w:cs="Times New Roman"/>
          <w:i/>
          <w:iCs/>
        </w:rPr>
        <w:t xml:space="preserve">Diagnostics </w:t>
      </w:r>
    </w:p>
    <w:p w14:paraId="3B8FF460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DEBE3DF" w14:textId="4773FE94" w:rsidR="00DA69CE" w:rsidRDefault="00DA69CE" w:rsidP="005034E9">
      <w:pPr>
        <w:rPr>
          <w:rFonts w:ascii="Times New Roman" w:hAnsi="Times New Roman" w:cs="Times New Roman"/>
          <w:i/>
          <w:iCs/>
        </w:rPr>
      </w:pPr>
      <w:r w:rsidRPr="00FD0652">
        <w:rPr>
          <w:rFonts w:ascii="Times New Roman" w:hAnsi="Times New Roman" w:cs="Times New Roman"/>
        </w:rPr>
        <w:t xml:space="preserve">We used 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simulateResiduals</w:t>
      </w:r>
      <w:proofErr w:type="spellEnd"/>
      <w:r w:rsidR="00FD0652" w:rsidRP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</w:rPr>
        <w:t xml:space="preserve"> </w:t>
      </w:r>
      <w:proofErr w:type="spellStart"/>
      <w:r w:rsidR="00FD0652">
        <w:rPr>
          <w:rFonts w:ascii="Times New Roman" w:hAnsi="Times New Roman" w:cs="Times New Roman"/>
        </w:rPr>
        <w:t>DHARMa</w:t>
      </w:r>
      <w:proofErr w:type="spellEnd"/>
      <w:r w:rsidR="00FD0652">
        <w:rPr>
          <w:rFonts w:ascii="Times New Roman" w:hAnsi="Times New Roman" w:cs="Times New Roman"/>
        </w:rPr>
        <w:t xml:space="preserve"> package as well as the </w:t>
      </w:r>
      <w:proofErr w:type="spellStart"/>
      <w:r w:rsidR="00FD0652" w:rsidRPr="00FD0652">
        <w:rPr>
          <w:rFonts w:ascii="Times New Roman" w:hAnsi="Times New Roman" w:cs="Times New Roman"/>
          <w:i/>
          <w:iCs/>
        </w:rPr>
        <w:t>check_model</w:t>
      </w:r>
      <w:proofErr w:type="spellEnd"/>
      <w:r w:rsid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function from the</w:t>
      </w:r>
      <w:r w:rsidR="00FD0652">
        <w:rPr>
          <w:rFonts w:ascii="Times New Roman" w:hAnsi="Times New Roman" w:cs="Times New Roman"/>
          <w:i/>
          <w:iCs/>
        </w:rPr>
        <w:t xml:space="preserve"> performance</w:t>
      </w:r>
      <w:r w:rsidR="00FD0652" w:rsidRPr="00FD0652">
        <w:rPr>
          <w:rFonts w:ascii="Times New Roman" w:hAnsi="Times New Roman" w:cs="Times New Roman"/>
        </w:rPr>
        <w:t xml:space="preserve"> package</w:t>
      </w:r>
      <w:r w:rsidR="00FD0652">
        <w:rPr>
          <w:rFonts w:ascii="Times New Roman" w:hAnsi="Times New Roman" w:cs="Times New Roman"/>
          <w:i/>
          <w:iCs/>
        </w:rPr>
        <w:t xml:space="preserve"> </w:t>
      </w:r>
      <w:r w:rsidR="00FD0652" w:rsidRPr="00FD0652">
        <w:rPr>
          <w:rFonts w:ascii="Times New Roman" w:hAnsi="Times New Roman" w:cs="Times New Roman"/>
        </w:rPr>
        <w:t>to check the fit of our model.</w:t>
      </w:r>
      <w:r w:rsidR="00B7113D">
        <w:rPr>
          <w:rFonts w:ascii="Times New Roman" w:hAnsi="Times New Roman" w:cs="Times New Roman"/>
        </w:rPr>
        <w:t xml:space="preserve"> </w:t>
      </w:r>
      <w:r w:rsidR="00FD0652">
        <w:rPr>
          <w:rFonts w:ascii="Times New Roman" w:hAnsi="Times New Roman" w:cs="Times New Roman"/>
        </w:rPr>
        <w:t xml:space="preserve"> </w:t>
      </w:r>
      <w:r w:rsidR="00FD0652">
        <w:rPr>
          <w:rFonts w:ascii="Times New Roman" w:hAnsi="Times New Roman" w:cs="Times New Roman"/>
          <w:i/>
          <w:iCs/>
        </w:rPr>
        <w:t xml:space="preserve"> </w:t>
      </w:r>
    </w:p>
    <w:p w14:paraId="1816A786" w14:textId="77777777" w:rsidR="00294833" w:rsidRDefault="00294833" w:rsidP="005034E9">
      <w:pPr>
        <w:rPr>
          <w:rFonts w:ascii="Times New Roman" w:hAnsi="Times New Roman" w:cs="Times New Roman"/>
          <w:i/>
          <w:iCs/>
        </w:rPr>
      </w:pPr>
    </w:p>
    <w:p w14:paraId="10D66AA9" w14:textId="5C6A1E6E" w:rsidR="00294833" w:rsidRPr="00FD0652" w:rsidRDefault="00294833" w:rsidP="00503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Warnings and troubleshooting </w:t>
      </w:r>
    </w:p>
    <w:p w14:paraId="60EBB42C" w14:textId="77777777" w:rsidR="005034E9" w:rsidRDefault="005034E9" w:rsidP="005034E9">
      <w:pPr>
        <w:rPr>
          <w:rFonts w:ascii="Times New Roman" w:hAnsi="Times New Roman" w:cs="Times New Roman"/>
        </w:rPr>
      </w:pPr>
    </w:p>
    <w:p w14:paraId="5847480B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1: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41A3AC2E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unable to evaluate scaled </w:t>
      </w:r>
      <w:proofErr w:type="gramStart"/>
      <w:r w:rsidRPr="00F8321E">
        <w:rPr>
          <w:rFonts w:ascii="Times New Roman" w:hAnsi="Times New Roman" w:cs="Times New Roman"/>
        </w:rPr>
        <w:t>gradient</w:t>
      </w:r>
      <w:proofErr w:type="gramEnd"/>
    </w:p>
    <w:p w14:paraId="3F1146EA" w14:textId="77777777" w:rsidR="00F8321E" w:rsidRPr="00F8321E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2: In </w:t>
      </w:r>
      <w:proofErr w:type="spellStart"/>
      <w:proofErr w:type="gramStart"/>
      <w:r w:rsidRPr="00F8321E">
        <w:rPr>
          <w:rFonts w:ascii="Times New Roman" w:hAnsi="Times New Roman" w:cs="Times New Roman"/>
        </w:rPr>
        <w:t>checkConv</w:t>
      </w:r>
      <w:proofErr w:type="spellEnd"/>
      <w:r w:rsidRPr="00F8321E">
        <w:rPr>
          <w:rFonts w:ascii="Times New Roman" w:hAnsi="Times New Roman" w:cs="Times New Roman"/>
        </w:rPr>
        <w:t>(</w:t>
      </w:r>
      <w:proofErr w:type="spellStart"/>
      <w:proofErr w:type="gramEnd"/>
      <w:r w:rsidRPr="00F8321E">
        <w:rPr>
          <w:rFonts w:ascii="Times New Roman" w:hAnsi="Times New Roman" w:cs="Times New Roman"/>
        </w:rPr>
        <w:t>attr</w:t>
      </w:r>
      <w:proofErr w:type="spellEnd"/>
      <w:r w:rsidRPr="00F8321E">
        <w:rPr>
          <w:rFonts w:ascii="Times New Roman" w:hAnsi="Times New Roman" w:cs="Times New Roman"/>
        </w:rPr>
        <w:t>(opt, "</w:t>
      </w:r>
      <w:proofErr w:type="spellStart"/>
      <w:r w:rsidRPr="00F8321E">
        <w:rPr>
          <w:rFonts w:ascii="Times New Roman" w:hAnsi="Times New Roman" w:cs="Times New Roman"/>
        </w:rPr>
        <w:t>derivs</w:t>
      </w:r>
      <w:proofErr w:type="spellEnd"/>
      <w:r w:rsidRPr="00F8321E">
        <w:rPr>
          <w:rFonts w:ascii="Times New Roman" w:hAnsi="Times New Roman" w:cs="Times New Roman"/>
        </w:rPr>
        <w:t xml:space="preserve">"), </w:t>
      </w:r>
      <w:proofErr w:type="spellStart"/>
      <w:r w:rsidRPr="00F8321E">
        <w:rPr>
          <w:rFonts w:ascii="Times New Roman" w:hAnsi="Times New Roman" w:cs="Times New Roman"/>
        </w:rPr>
        <w:t>opt$par</w:t>
      </w:r>
      <w:proofErr w:type="spellEnd"/>
      <w:r w:rsidRPr="00F8321E">
        <w:rPr>
          <w:rFonts w:ascii="Times New Roman" w:hAnsi="Times New Roman" w:cs="Times New Roman"/>
        </w:rPr>
        <w:t xml:space="preserve">, ctrl = </w:t>
      </w:r>
      <w:proofErr w:type="spellStart"/>
      <w:r w:rsidRPr="00F8321E">
        <w:rPr>
          <w:rFonts w:ascii="Times New Roman" w:hAnsi="Times New Roman" w:cs="Times New Roman"/>
        </w:rPr>
        <w:t>control$checkConv</w:t>
      </w:r>
      <w:proofErr w:type="spellEnd"/>
      <w:r w:rsidRPr="00F8321E">
        <w:rPr>
          <w:rFonts w:ascii="Times New Roman" w:hAnsi="Times New Roman" w:cs="Times New Roman"/>
        </w:rPr>
        <w:t>,  :</w:t>
      </w:r>
    </w:p>
    <w:p w14:paraId="1D2A6822" w14:textId="14DA4F8F" w:rsidR="00294833" w:rsidRDefault="00F8321E" w:rsidP="00F8321E">
      <w:pPr>
        <w:rPr>
          <w:rFonts w:ascii="Times New Roman" w:hAnsi="Times New Roman" w:cs="Times New Roman"/>
        </w:rPr>
      </w:pPr>
      <w:r w:rsidRPr="00F8321E">
        <w:rPr>
          <w:rFonts w:ascii="Times New Roman" w:hAnsi="Times New Roman" w:cs="Times New Roman"/>
        </w:rPr>
        <w:t xml:space="preserve">  Model failed to converge: </w:t>
      </w:r>
      <w:proofErr w:type="gramStart"/>
      <w:r w:rsidRPr="00F8321E">
        <w:rPr>
          <w:rFonts w:ascii="Times New Roman" w:hAnsi="Times New Roman" w:cs="Times New Roman"/>
        </w:rPr>
        <w:t>degenerate  Hessian</w:t>
      </w:r>
      <w:proofErr w:type="gramEnd"/>
      <w:r w:rsidRPr="00F8321E">
        <w:rPr>
          <w:rFonts w:ascii="Times New Roman" w:hAnsi="Times New Roman" w:cs="Times New Roman"/>
        </w:rPr>
        <w:t xml:space="preserve"> with 1 negative eigenvalues</w:t>
      </w:r>
    </w:p>
    <w:p w14:paraId="0FC814CD" w14:textId="77777777" w:rsidR="007955EC" w:rsidRDefault="007955EC" w:rsidP="00F8321E">
      <w:pPr>
        <w:rPr>
          <w:rFonts w:ascii="Times New Roman" w:hAnsi="Times New Roman" w:cs="Times New Roman"/>
        </w:rPr>
      </w:pPr>
    </w:p>
    <w:p w14:paraId="7677C39F" w14:textId="2CC4998B" w:rsidR="007955EC" w:rsidRDefault="007955EC" w:rsidP="00F83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proofErr w:type="gramStart"/>
      <w:r w:rsidR="000329AF">
        <w:rPr>
          <w:rFonts w:ascii="Times New Roman" w:hAnsi="Times New Roman" w:cs="Times New Roman"/>
        </w:rPr>
        <w:t>allFit</w:t>
      </w:r>
      <w:proofErr w:type="spellEnd"/>
      <w:r w:rsidR="000329AF">
        <w:rPr>
          <w:rFonts w:ascii="Times New Roman" w:hAnsi="Times New Roman" w:cs="Times New Roman"/>
        </w:rPr>
        <w:t>(</w:t>
      </w:r>
      <w:proofErr w:type="gramEnd"/>
      <w:r w:rsidR="000329AF">
        <w:rPr>
          <w:rFonts w:ascii="Times New Roman" w:hAnsi="Times New Roman" w:cs="Times New Roman"/>
        </w:rPr>
        <w:t xml:space="preserve">) function from the lme4 package to try different optimizers. Al results are similar, except </w:t>
      </w:r>
      <w:proofErr w:type="gramStart"/>
      <w:r w:rsidR="000329AF">
        <w:rPr>
          <w:rFonts w:ascii="Times New Roman" w:hAnsi="Times New Roman" w:cs="Times New Roman"/>
        </w:rPr>
        <w:t xml:space="preserve">for </w:t>
      </w:r>
      <w:r w:rsidR="00CC4B07">
        <w:rPr>
          <w:rFonts w:ascii="Times New Roman" w:hAnsi="Times New Roman" w:cs="Times New Roman"/>
        </w:rPr>
        <w:t xml:space="preserve"> the</w:t>
      </w:r>
      <w:proofErr w:type="gramEnd"/>
      <w:r w:rsidR="00CC4B07">
        <w:rPr>
          <w:rFonts w:ascii="Times New Roman" w:hAnsi="Times New Roman" w:cs="Times New Roman"/>
        </w:rPr>
        <w:t xml:space="preserve"> </w:t>
      </w:r>
      <w:proofErr w:type="spellStart"/>
      <w:r w:rsidR="00CC4B07" w:rsidRPr="00CC4B07">
        <w:rPr>
          <w:rFonts w:ascii="Times New Roman" w:hAnsi="Times New Roman" w:cs="Times New Roman"/>
        </w:rPr>
        <w:t>Nelder_Mead</w:t>
      </w:r>
      <w:proofErr w:type="spellEnd"/>
      <w:r w:rsidR="00CC4B07">
        <w:rPr>
          <w:rFonts w:ascii="Times New Roman" w:hAnsi="Times New Roman" w:cs="Times New Roman"/>
        </w:rPr>
        <w:t xml:space="preserve"> optimizer, which produces a high negative log-likelihood relative to the best fit. All optimizers also appear to provide identical parameter values </w:t>
      </w:r>
    </w:p>
    <w:p w14:paraId="1405F24A" w14:textId="77777777" w:rsidR="00BE2A0D" w:rsidRDefault="00BE2A0D" w:rsidP="00F8321E">
      <w:pPr>
        <w:rPr>
          <w:rFonts w:ascii="Times New Roman" w:hAnsi="Times New Roman" w:cs="Times New Roman"/>
        </w:rPr>
      </w:pPr>
    </w:p>
    <w:p w14:paraId="23C84DD7" w14:textId="71DD231E" w:rsidR="00BE2A0D" w:rsidRDefault="00BE2A0D" w:rsidP="00F8321E">
      <w:pPr>
        <w:rPr>
          <w:rFonts w:ascii="Times New Roman" w:hAnsi="Times New Roman" w:cs="Times New Roman"/>
        </w:rPr>
      </w:pPr>
      <w:hyperlink r:id="rId4" w:history="1">
        <w:r w:rsidRPr="00A36352">
          <w:rPr>
            <w:rStyle w:val="Hyperlink"/>
            <w:rFonts w:ascii="Times New Roman" w:hAnsi="Times New Roman" w:cs="Times New Roman"/>
          </w:rPr>
          <w:t>https://stackoverflow.com/questions/70537291/lmer-model-failed-to-converge-with-1-negative-eigenvalue</w:t>
        </w:r>
      </w:hyperlink>
      <w:r>
        <w:rPr>
          <w:rFonts w:ascii="Times New Roman" w:hAnsi="Times New Roman" w:cs="Times New Roman"/>
        </w:rPr>
        <w:t xml:space="preserve"> - refer for troubleshooting 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3712B52" w14:textId="77777777" w:rsidR="00294833" w:rsidRDefault="00294833" w:rsidP="005034E9">
      <w:pPr>
        <w:rPr>
          <w:rFonts w:ascii="Times New Roman" w:hAnsi="Times New Roman" w:cs="Times New Roman"/>
        </w:rPr>
      </w:pPr>
    </w:p>
    <w:p w14:paraId="4249D39F" w14:textId="77777777" w:rsidR="00BE2A0D" w:rsidRDefault="00BE2A0D" w:rsidP="005034E9">
      <w:pPr>
        <w:rPr>
          <w:rFonts w:ascii="Times New Roman" w:hAnsi="Times New Roman" w:cs="Times New Roman"/>
        </w:rPr>
      </w:pPr>
    </w:p>
    <w:p w14:paraId="63F37D54" w14:textId="77777777" w:rsidR="00BE2A0D" w:rsidRDefault="00BE2A0D" w:rsidP="005034E9">
      <w:pPr>
        <w:rPr>
          <w:rFonts w:ascii="Times New Roman" w:hAnsi="Times New Roman" w:cs="Times New Roman"/>
        </w:rPr>
      </w:pPr>
    </w:p>
    <w:p w14:paraId="3EEEF5DF" w14:textId="77777777" w:rsidR="00BE2A0D" w:rsidRPr="000814FF" w:rsidRDefault="00BE2A0D" w:rsidP="005034E9">
      <w:pPr>
        <w:rPr>
          <w:rFonts w:ascii="Times New Roman" w:hAnsi="Times New Roman" w:cs="Times New Roman"/>
        </w:rPr>
      </w:pPr>
    </w:p>
    <w:p w14:paraId="64E8CF74" w14:textId="2AAF0919" w:rsidR="00D754F1" w:rsidRPr="00FD0652" w:rsidRDefault="00FD065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Estimated marginal mean</w:t>
      </w:r>
      <w:r w:rsidR="00927D49" w:rsidRPr="00FD0652">
        <w:rPr>
          <w:rFonts w:ascii="Times New Roman" w:hAnsi="Times New Roman" w:cs="Times New Roman"/>
          <w:i/>
          <w:iCs/>
        </w:rPr>
        <w:t xml:space="preserve">s and </w:t>
      </w:r>
      <w:proofErr w:type="gramStart"/>
      <w:r w:rsidR="00927D49" w:rsidRPr="00FD0652">
        <w:rPr>
          <w:rFonts w:ascii="Times New Roman" w:hAnsi="Times New Roman" w:cs="Times New Roman"/>
          <w:i/>
          <w:iCs/>
        </w:rPr>
        <w:t>contrasts</w:t>
      </w:r>
      <w:proofErr w:type="gramEnd"/>
      <w:r w:rsidR="00927D49" w:rsidRPr="00FD0652">
        <w:rPr>
          <w:rFonts w:ascii="Times New Roman" w:hAnsi="Times New Roman" w:cs="Times New Roman"/>
          <w:i/>
          <w:iCs/>
        </w:rPr>
        <w:t xml:space="preserve"> </w:t>
      </w:r>
    </w:p>
    <w:p w14:paraId="5F869689" w14:textId="57BB9014" w:rsidR="00927D49" w:rsidRPr="00D754F1" w:rsidRDefault="00927D49" w:rsidP="00B71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6771F">
        <w:rPr>
          <w:rFonts w:ascii="Times New Roman" w:hAnsi="Times New Roman" w:cs="Times New Roman"/>
          <w:i/>
          <w:iCs/>
        </w:rPr>
        <w:t>contrast</w:t>
      </w:r>
      <w:r>
        <w:rPr>
          <w:rFonts w:ascii="Times New Roman" w:hAnsi="Times New Roman" w:cs="Times New Roman"/>
        </w:rPr>
        <w:t xml:space="preserve"> function</w:t>
      </w:r>
      <w:r w:rsidR="00DA69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the </w:t>
      </w:r>
      <w:proofErr w:type="spellStart"/>
      <w:r w:rsidRPr="0026771F">
        <w:rPr>
          <w:rFonts w:ascii="Times New Roman" w:hAnsi="Times New Roman" w:cs="Times New Roman"/>
          <w:i/>
          <w:iCs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to generate interaction contrasts between </w:t>
      </w:r>
      <w:r w:rsidR="0026771F">
        <w:rPr>
          <w:rFonts w:ascii="Times New Roman" w:hAnsi="Times New Roman" w:cs="Times New Roman"/>
        </w:rPr>
        <w:t>the sex and</w:t>
      </w:r>
      <w:r>
        <w:rPr>
          <w:rFonts w:ascii="Times New Roman" w:hAnsi="Times New Roman" w:cs="Times New Roman"/>
        </w:rPr>
        <w:t xml:space="preserve"> condition levels. </w:t>
      </w:r>
    </w:p>
    <w:sectPr w:rsidR="00927D49" w:rsidRPr="00D75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9E"/>
    <w:rsid w:val="000007AB"/>
    <w:rsid w:val="000164CE"/>
    <w:rsid w:val="000209DF"/>
    <w:rsid w:val="000329AF"/>
    <w:rsid w:val="00043BFD"/>
    <w:rsid w:val="000814FF"/>
    <w:rsid w:val="000A210E"/>
    <w:rsid w:val="001347DF"/>
    <w:rsid w:val="00156D69"/>
    <w:rsid w:val="001F22ED"/>
    <w:rsid w:val="001F2647"/>
    <w:rsid w:val="00235779"/>
    <w:rsid w:val="0026771F"/>
    <w:rsid w:val="00294833"/>
    <w:rsid w:val="00341568"/>
    <w:rsid w:val="00341B77"/>
    <w:rsid w:val="00381EBE"/>
    <w:rsid w:val="003C4253"/>
    <w:rsid w:val="00400C7D"/>
    <w:rsid w:val="00464648"/>
    <w:rsid w:val="005034E9"/>
    <w:rsid w:val="00551245"/>
    <w:rsid w:val="00577D43"/>
    <w:rsid w:val="005E083B"/>
    <w:rsid w:val="0062478C"/>
    <w:rsid w:val="0067448B"/>
    <w:rsid w:val="006B54D1"/>
    <w:rsid w:val="00710FF4"/>
    <w:rsid w:val="007629BD"/>
    <w:rsid w:val="007955EC"/>
    <w:rsid w:val="007E5B40"/>
    <w:rsid w:val="0081467D"/>
    <w:rsid w:val="008754C1"/>
    <w:rsid w:val="00927D49"/>
    <w:rsid w:val="00936B5D"/>
    <w:rsid w:val="00982529"/>
    <w:rsid w:val="009E357F"/>
    <w:rsid w:val="00A33EFF"/>
    <w:rsid w:val="00A45A5E"/>
    <w:rsid w:val="00A8690D"/>
    <w:rsid w:val="00A97E9E"/>
    <w:rsid w:val="00AA6BAD"/>
    <w:rsid w:val="00AC3335"/>
    <w:rsid w:val="00B010CA"/>
    <w:rsid w:val="00B7113D"/>
    <w:rsid w:val="00BC2165"/>
    <w:rsid w:val="00BE2A0D"/>
    <w:rsid w:val="00BF703C"/>
    <w:rsid w:val="00C27683"/>
    <w:rsid w:val="00C551E9"/>
    <w:rsid w:val="00C72DAC"/>
    <w:rsid w:val="00CA73A9"/>
    <w:rsid w:val="00CB7C6E"/>
    <w:rsid w:val="00CC4B07"/>
    <w:rsid w:val="00CD2466"/>
    <w:rsid w:val="00CD3F74"/>
    <w:rsid w:val="00D754F1"/>
    <w:rsid w:val="00DA69CE"/>
    <w:rsid w:val="00DA7BB3"/>
    <w:rsid w:val="00DB0846"/>
    <w:rsid w:val="00E20991"/>
    <w:rsid w:val="00E8791F"/>
    <w:rsid w:val="00E9234B"/>
    <w:rsid w:val="00EB0ADC"/>
    <w:rsid w:val="00ED4134"/>
    <w:rsid w:val="00EE6BEA"/>
    <w:rsid w:val="00F8321E"/>
    <w:rsid w:val="00F94A42"/>
    <w:rsid w:val="00FC429F"/>
    <w:rsid w:val="00FC6BAA"/>
    <w:rsid w:val="00FD0652"/>
    <w:rsid w:val="00FF0272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9D91"/>
  <w15:chartTrackingRefBased/>
  <w15:docId w15:val="{C850D0A6-BAD3-E641-BE0D-3E08F62E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0537291/lmer-model-failed-to-converge-with-1-negative-eigen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Abass</dc:creator>
  <cp:keywords/>
  <dc:description/>
  <cp:lastModifiedBy>Mariam Abass</cp:lastModifiedBy>
  <cp:revision>18</cp:revision>
  <dcterms:created xsi:type="dcterms:W3CDTF">2024-04-18T12:31:00Z</dcterms:created>
  <dcterms:modified xsi:type="dcterms:W3CDTF">2024-04-22T16:41:00Z</dcterms:modified>
</cp:coreProperties>
</file>